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1AED7" w14:textId="77777777" w:rsidR="00376E07" w:rsidRDefault="0010252C" w:rsidP="001735AC">
      <w:pPr>
        <w:jc w:val="center"/>
      </w:pPr>
      <w:bookmarkStart w:id="0" w:name="_Ref446310717"/>
      <w:bookmarkStart w:id="1" w:name="_GoBack"/>
      <w:bookmarkEnd w:id="0"/>
      <w:r>
        <w:rPr>
          <w:noProof/>
        </w:rPr>
        <w:drawing>
          <wp:inline distT="0" distB="0" distL="0" distR="0" wp14:anchorId="1317A570" wp14:editId="0D327E8D">
            <wp:extent cx="2505075" cy="2295525"/>
            <wp:effectExtent l="0" t="0" r="9525" b="9525"/>
            <wp:docPr id="1" name="Picture 1" descr="Genivi whit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ivi white backgroun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295525"/>
                    </a:xfrm>
                    <a:prstGeom prst="rect">
                      <a:avLst/>
                    </a:prstGeom>
                    <a:noFill/>
                    <a:ln>
                      <a:noFill/>
                    </a:ln>
                  </pic:spPr>
                </pic:pic>
              </a:graphicData>
            </a:graphic>
          </wp:inline>
        </w:drawing>
      </w:r>
    </w:p>
    <w:bookmarkEnd w:id="1"/>
    <w:p w14:paraId="10ED3990" w14:textId="77777777" w:rsidR="00172D2F" w:rsidRPr="001735AC" w:rsidRDefault="00172D2F" w:rsidP="001735AC">
      <w:pPr>
        <w:spacing w:before="720" w:after="720"/>
        <w:jc w:val="center"/>
        <w:rPr>
          <w:b/>
          <w:bCs/>
          <w:sz w:val="36"/>
          <w:szCs w:val="36"/>
        </w:rPr>
      </w:pPr>
      <w:r w:rsidRPr="001735AC">
        <w:rPr>
          <w:b/>
          <w:bCs/>
          <w:sz w:val="36"/>
          <w:szCs w:val="36"/>
        </w:rPr>
        <w:t>GENIVI Alliance</w:t>
      </w:r>
    </w:p>
    <w:p w14:paraId="77C5F96A" w14:textId="77777777" w:rsidR="00376E07" w:rsidRPr="007B3C63" w:rsidRDefault="00376E07" w:rsidP="007B3C63">
      <w:pPr>
        <w:spacing w:after="360"/>
        <w:rPr>
          <w:sz w:val="40"/>
        </w:rPr>
      </w:pPr>
      <w:r w:rsidRPr="007B3C63">
        <w:rPr>
          <w:sz w:val="40"/>
        </w:rPr>
        <w:t xml:space="preserve">GENIVI Document </w:t>
      </w:r>
      <w:r w:rsidRPr="007B3C63">
        <w:rPr>
          <w:sz w:val="40"/>
        </w:rPr>
        <w:fldChar w:fldCharType="begin"/>
      </w:r>
      <w:r w:rsidRPr="007B3C63">
        <w:rPr>
          <w:sz w:val="40"/>
        </w:rPr>
        <w:instrText xml:space="preserve"> DOCPROPERTY "Document Number"  \* MERGEFORMAT </w:instrText>
      </w:r>
      <w:r w:rsidRPr="007B3C63">
        <w:rPr>
          <w:sz w:val="40"/>
        </w:rPr>
        <w:fldChar w:fldCharType="separate"/>
      </w:r>
      <w:r w:rsidR="00DF5CAC">
        <w:rPr>
          <w:sz w:val="40"/>
        </w:rPr>
        <w:t>CS00050</w:t>
      </w:r>
      <w:r w:rsidRPr="007B3C63">
        <w:rPr>
          <w:sz w:val="40"/>
        </w:rPr>
        <w:fldChar w:fldCharType="end"/>
      </w:r>
    </w:p>
    <w:p w14:paraId="00FE48E1" w14:textId="77777777" w:rsidR="00376E07" w:rsidRPr="007B3C63" w:rsidRDefault="00376E07" w:rsidP="007B3C63">
      <w:pPr>
        <w:spacing w:after="360"/>
        <w:rPr>
          <w:sz w:val="40"/>
        </w:rPr>
      </w:pPr>
      <w:r w:rsidRPr="007B3C63">
        <w:rPr>
          <w:sz w:val="40"/>
        </w:rPr>
        <w:fldChar w:fldCharType="begin"/>
      </w:r>
      <w:r w:rsidRPr="007B3C63">
        <w:rPr>
          <w:sz w:val="40"/>
        </w:rPr>
        <w:instrText xml:space="preserve"> TITLE  \* MERGEFORMAT </w:instrText>
      </w:r>
      <w:r w:rsidRPr="007B3C63">
        <w:rPr>
          <w:sz w:val="40"/>
        </w:rPr>
        <w:fldChar w:fldCharType="separate"/>
      </w:r>
      <w:r w:rsidR="00DF5CAC">
        <w:rPr>
          <w:sz w:val="40"/>
        </w:rPr>
        <w:t>Free Text Search</w:t>
      </w:r>
      <w:r w:rsidRPr="007B3C63">
        <w:rPr>
          <w:sz w:val="40"/>
        </w:rPr>
        <w:fldChar w:fldCharType="end"/>
      </w:r>
    </w:p>
    <w:p w14:paraId="363E8C79" w14:textId="77777777" w:rsidR="00376E07" w:rsidRPr="007B3C63" w:rsidRDefault="00376E07" w:rsidP="007B3C63">
      <w:pPr>
        <w:spacing w:after="360"/>
        <w:rPr>
          <w:sz w:val="40"/>
        </w:rPr>
      </w:pPr>
      <w:r w:rsidRPr="007B3C63">
        <w:rPr>
          <w:sz w:val="40"/>
        </w:rPr>
        <w:fldChar w:fldCharType="begin"/>
      </w:r>
      <w:r w:rsidRPr="007B3C63">
        <w:rPr>
          <w:sz w:val="40"/>
        </w:rPr>
        <w:instrText xml:space="preserve"> DOCPROPERTY "GENIVI-DocType"  \* MERGEFORMAT </w:instrText>
      </w:r>
      <w:r w:rsidRPr="007B3C63">
        <w:rPr>
          <w:sz w:val="40"/>
        </w:rPr>
        <w:fldChar w:fldCharType="separate"/>
      </w:r>
      <w:r w:rsidR="00DF5CAC">
        <w:rPr>
          <w:sz w:val="40"/>
        </w:rPr>
        <w:t>Component Specification</w:t>
      </w:r>
      <w:r w:rsidRPr="007B3C63">
        <w:rPr>
          <w:sz w:val="40"/>
        </w:rPr>
        <w:fldChar w:fldCharType="end"/>
      </w:r>
    </w:p>
    <w:p w14:paraId="189FC24C" w14:textId="61DC82B7" w:rsidR="00376E07" w:rsidRPr="007B3C63" w:rsidRDefault="00376E07" w:rsidP="007B3C63">
      <w:pPr>
        <w:spacing w:after="360"/>
        <w:rPr>
          <w:sz w:val="40"/>
        </w:rPr>
      </w:pPr>
      <w:r w:rsidRPr="007B3C63">
        <w:rPr>
          <w:sz w:val="40"/>
        </w:rPr>
        <w:fldChar w:fldCharType="begin"/>
      </w:r>
      <w:r w:rsidRPr="007B3C63">
        <w:rPr>
          <w:sz w:val="40"/>
        </w:rPr>
        <w:instrText xml:space="preserve"> IF </w:instrText>
      </w:r>
      <w:r w:rsidRPr="007B3C63">
        <w:rPr>
          <w:sz w:val="40"/>
        </w:rPr>
        <w:fldChar w:fldCharType="begin"/>
      </w:r>
      <w:r w:rsidRPr="007B3C63">
        <w:rPr>
          <w:sz w:val="40"/>
        </w:rPr>
        <w:instrText xml:space="preserve"> DOCPROPERTY "Disposition"  \* MERGEFORMAT </w:instrText>
      </w:r>
      <w:r w:rsidRPr="007B3C63">
        <w:rPr>
          <w:sz w:val="40"/>
        </w:rPr>
        <w:fldChar w:fldCharType="separate"/>
      </w:r>
      <w:r w:rsidR="00DF5CAC">
        <w:rPr>
          <w:sz w:val="40"/>
        </w:rPr>
        <w:instrText>NotAccepted</w:instrText>
      </w:r>
      <w:r w:rsidRPr="007B3C63">
        <w:rPr>
          <w:sz w:val="40"/>
        </w:rPr>
        <w:fldChar w:fldCharType="end"/>
      </w:r>
      <w:r w:rsidRPr="007B3C63">
        <w:rPr>
          <w:sz w:val="40"/>
        </w:rPr>
        <w:instrText xml:space="preserve">="Accepted" "Version" "Draft Version"  \* MERGEFORMAT </w:instrText>
      </w:r>
      <w:r w:rsidRPr="007B3C63">
        <w:rPr>
          <w:sz w:val="40"/>
        </w:rPr>
        <w:fldChar w:fldCharType="separate"/>
      </w:r>
      <w:r w:rsidR="00DF5CAC" w:rsidRPr="007B3C63">
        <w:rPr>
          <w:noProof/>
          <w:sz w:val="40"/>
        </w:rPr>
        <w:t>Draft Version</w:t>
      </w:r>
      <w:r w:rsidRPr="007B3C63">
        <w:rPr>
          <w:sz w:val="40"/>
        </w:rPr>
        <w:fldChar w:fldCharType="end"/>
      </w:r>
      <w:r w:rsidR="00BA69AB">
        <w:rPr>
          <w:sz w:val="40"/>
        </w:rPr>
        <w:t xml:space="preserve"> </w:t>
      </w:r>
      <w:r w:rsidR="00BA69AB" w:rsidRPr="007B3C63">
        <w:rPr>
          <w:sz w:val="40"/>
        </w:rPr>
        <w:fldChar w:fldCharType="begin"/>
      </w:r>
      <w:r w:rsidR="00BA69AB" w:rsidRPr="007B3C63">
        <w:rPr>
          <w:sz w:val="40"/>
        </w:rPr>
        <w:instrText xml:space="preserve"> DOCPROPERTY "GENIVI-DocVersion"  \* MERGEFORMAT </w:instrText>
      </w:r>
      <w:r w:rsidR="00BA69AB" w:rsidRPr="007B3C63">
        <w:rPr>
          <w:sz w:val="40"/>
        </w:rPr>
        <w:fldChar w:fldCharType="separate"/>
      </w:r>
      <w:r w:rsidR="00181BAE">
        <w:rPr>
          <w:sz w:val="40"/>
        </w:rPr>
        <w:t>0.2</w:t>
      </w:r>
      <w:r w:rsidR="00BA69AB" w:rsidRPr="007B3C63">
        <w:rPr>
          <w:sz w:val="40"/>
        </w:rPr>
        <w:fldChar w:fldCharType="end"/>
      </w:r>
    </w:p>
    <w:p w14:paraId="43ED8F5D" w14:textId="77D0DBC1" w:rsidR="00376E07" w:rsidRPr="007B3C63" w:rsidRDefault="001664DA" w:rsidP="00BA69AB">
      <w:pPr>
        <w:spacing w:after="480"/>
        <w:rPr>
          <w:rFonts w:ascii="Arial" w:hAnsi="Arial" w:cs="Arial"/>
          <w:b/>
        </w:rPr>
      </w:pPr>
      <w:r w:rsidRPr="007B3C63">
        <w:rPr>
          <w:rFonts w:ascii="Arial" w:hAnsi="Arial" w:cs="Arial"/>
          <w:b/>
        </w:rPr>
        <w:fldChar w:fldCharType="begin"/>
      </w:r>
      <w:r w:rsidRPr="007B3C63">
        <w:rPr>
          <w:rFonts w:ascii="Arial" w:hAnsi="Arial" w:cs="Arial"/>
          <w:b/>
        </w:rPr>
        <w:instrText xml:space="preserve"> DOCPROPERTY "GENIVI-DocDate"  \* MERGEFORMAT </w:instrText>
      </w:r>
      <w:r w:rsidRPr="007B3C63">
        <w:rPr>
          <w:rFonts w:ascii="Arial" w:hAnsi="Arial" w:cs="Arial"/>
          <w:b/>
        </w:rPr>
        <w:fldChar w:fldCharType="separate"/>
      </w:r>
      <w:r w:rsidR="00A72901">
        <w:rPr>
          <w:rFonts w:ascii="Arial" w:hAnsi="Arial" w:cs="Arial"/>
          <w:b/>
        </w:rPr>
        <w:t>2017-01-30</w:t>
      </w:r>
      <w:r w:rsidRPr="007B3C63">
        <w:rPr>
          <w:rFonts w:ascii="Arial" w:hAnsi="Arial" w:cs="Arial"/>
          <w:b/>
        </w:rPr>
        <w:fldChar w:fldCharType="end"/>
      </w:r>
    </w:p>
    <w:p w14:paraId="0BA1ADA4" w14:textId="77777777" w:rsidR="00376E07" w:rsidRPr="007B3C63" w:rsidRDefault="00376E07" w:rsidP="007B3C63">
      <w:pPr>
        <w:rPr>
          <w:rFonts w:ascii="Arial" w:hAnsi="Arial" w:cs="Arial"/>
          <w:b/>
        </w:rPr>
      </w:pPr>
      <w:r w:rsidRPr="007B3C63">
        <w:rPr>
          <w:rFonts w:ascii="Arial" w:hAnsi="Arial" w:cs="Arial"/>
          <w:b/>
        </w:rPr>
        <w:t>Sponsored by:</w:t>
      </w:r>
    </w:p>
    <w:p w14:paraId="548F31A9" w14:textId="77777777" w:rsidR="00376E07" w:rsidRPr="007B3C63" w:rsidRDefault="001664DA" w:rsidP="007B3C63">
      <w:pPr>
        <w:spacing w:after="240"/>
        <w:rPr>
          <w:rFonts w:ascii="Arial" w:hAnsi="Arial" w:cs="Arial"/>
        </w:rPr>
      </w:pPr>
      <w:r w:rsidRPr="007B3C63">
        <w:rPr>
          <w:rFonts w:ascii="Arial" w:hAnsi="Arial" w:cs="Arial"/>
        </w:rPr>
        <w:fldChar w:fldCharType="begin"/>
      </w:r>
      <w:r w:rsidRPr="007B3C63">
        <w:rPr>
          <w:rFonts w:ascii="Arial" w:hAnsi="Arial" w:cs="Arial"/>
        </w:rPr>
        <w:instrText xml:space="preserve"> DOCPROPERTY "Destination"  \* MERGEFORMAT </w:instrText>
      </w:r>
      <w:r w:rsidRPr="007B3C63">
        <w:rPr>
          <w:rFonts w:ascii="Arial" w:hAnsi="Arial" w:cs="Arial"/>
        </w:rPr>
        <w:fldChar w:fldCharType="separate"/>
      </w:r>
      <w:r w:rsidR="00DF5CAC">
        <w:rPr>
          <w:rFonts w:ascii="Arial" w:hAnsi="Arial" w:cs="Arial"/>
        </w:rPr>
        <w:t>GENIVI Alliance</w:t>
      </w:r>
      <w:r w:rsidRPr="007B3C63">
        <w:rPr>
          <w:rFonts w:ascii="Arial" w:hAnsi="Arial" w:cs="Arial"/>
        </w:rPr>
        <w:fldChar w:fldCharType="end"/>
      </w:r>
    </w:p>
    <w:p w14:paraId="14710C5F" w14:textId="77777777" w:rsidR="00D6094D" w:rsidRDefault="00D6094D" w:rsidP="007B3C63">
      <w:pPr>
        <w:rPr>
          <w:rFonts w:ascii="Arial" w:hAnsi="Arial" w:cs="Arial"/>
          <w:b/>
        </w:rPr>
      </w:pPr>
      <w:r>
        <w:rPr>
          <w:rFonts w:ascii="Arial" w:hAnsi="Arial" w:cs="Arial"/>
          <w:b/>
        </w:rPr>
        <w:fldChar w:fldCharType="begin"/>
      </w:r>
      <w:r>
        <w:rPr>
          <w:rFonts w:ascii="Arial" w:hAnsi="Arial" w:cs="Arial"/>
          <w:b/>
        </w:rPr>
        <w:instrText xml:space="preserve"> IF </w:instrText>
      </w:r>
      <w:r>
        <w:rPr>
          <w:rFonts w:ascii="Arial" w:hAnsi="Arial" w:cs="Arial"/>
          <w:b/>
        </w:rPr>
        <w:fldChar w:fldCharType="begin"/>
      </w:r>
      <w:r>
        <w:rPr>
          <w:rFonts w:ascii="Arial" w:hAnsi="Arial" w:cs="Arial"/>
          <w:b/>
        </w:rPr>
        <w:instrText xml:space="preserve"> DOCPROPERTY "GENIVI-Public" </w:instrText>
      </w:r>
      <w:r>
        <w:rPr>
          <w:rFonts w:ascii="Arial" w:hAnsi="Arial" w:cs="Arial"/>
          <w:b/>
        </w:rPr>
        <w:fldChar w:fldCharType="separate"/>
      </w:r>
      <w:r w:rsidR="00DF5CAC">
        <w:rPr>
          <w:rFonts w:ascii="Arial" w:hAnsi="Arial" w:cs="Arial"/>
          <w:b/>
        </w:rPr>
        <w:instrText>Y</w:instrText>
      </w:r>
      <w:r>
        <w:rPr>
          <w:rFonts w:ascii="Arial" w:hAnsi="Arial" w:cs="Arial"/>
          <w:b/>
        </w:rPr>
        <w:fldChar w:fldCharType="end"/>
      </w:r>
      <w:r>
        <w:rPr>
          <w:rFonts w:ascii="Arial" w:hAnsi="Arial" w:cs="Arial"/>
          <w:b/>
        </w:rPr>
        <w:instrText xml:space="preserve"> = Y "" "Accepted for release by:</w:instrText>
      </w:r>
    </w:p>
    <w:p w14:paraId="4FF4422C" w14:textId="77777777" w:rsidR="00D6094D" w:rsidRPr="00D6094D" w:rsidRDefault="00D6094D" w:rsidP="00D6094D">
      <w:pPr>
        <w:spacing w:after="240"/>
        <w:rPr>
          <w:rFonts w:ascii="Arial" w:hAnsi="Arial" w:cs="Arial"/>
        </w:rPr>
      </w:pPr>
      <w:r>
        <w:rPr>
          <w:rFonts w:ascii="Arial" w:hAnsi="Arial" w:cs="Arial"/>
          <w:b/>
        </w:rPr>
        <w:fldChar w:fldCharType="begin"/>
      </w:r>
      <w:r w:rsidRPr="00D6094D">
        <w:rPr>
          <w:rFonts w:ascii="Arial" w:hAnsi="Arial" w:cs="Arial"/>
          <w:noProof/>
        </w:rPr>
        <w:instrText xml:space="preserve"> IF </w:instrText>
      </w:r>
      <w:r w:rsidRPr="00D6094D">
        <w:rPr>
          <w:rFonts w:ascii="Arial" w:hAnsi="Arial" w:cs="Arial"/>
          <w:noProof/>
        </w:rPr>
        <w:fldChar w:fldCharType="begin"/>
      </w:r>
      <w:r w:rsidRPr="00D6094D">
        <w:rPr>
          <w:rFonts w:ascii="Arial" w:hAnsi="Arial" w:cs="Arial"/>
          <w:noProof/>
        </w:rPr>
        <w:instrText xml:space="preserve"> DOCPROPERTY "Disposition" </w:instrText>
      </w:r>
      <w:r w:rsidRPr="00D6094D">
        <w:rPr>
          <w:rFonts w:ascii="Arial" w:hAnsi="Arial" w:cs="Arial"/>
          <w:noProof/>
        </w:rPr>
        <w:fldChar w:fldCharType="separate"/>
      </w:r>
      <w:r w:rsidR="002A1183">
        <w:rPr>
          <w:rFonts w:ascii="Arial" w:hAnsi="Arial" w:cs="Arial"/>
          <w:noProof/>
        </w:rPr>
        <w:instrText>NotAccepted</w:instrText>
      </w:r>
      <w:r w:rsidRPr="00D6094D">
        <w:rPr>
          <w:rFonts w:ascii="Arial" w:hAnsi="Arial" w:cs="Arial"/>
          <w:noProof/>
        </w:rPr>
        <w:fldChar w:fldCharType="end"/>
      </w:r>
      <w:r w:rsidRPr="00D6094D">
        <w:rPr>
          <w:rFonts w:ascii="Arial" w:hAnsi="Arial" w:cs="Arial"/>
          <w:noProof/>
        </w:rPr>
        <w:instrText xml:space="preserve"> = "Accepted" "GENIVI Alliance Board of Directors.</w:instrText>
      </w:r>
    </w:p>
    <w:p w14:paraId="689B6B86" w14:textId="77777777" w:rsidR="00D6094D" w:rsidRPr="00D6094D" w:rsidRDefault="00D6094D" w:rsidP="00D6094D">
      <w:pPr>
        <w:spacing w:after="240"/>
        <w:rPr>
          <w:rFonts w:ascii="Arial" w:hAnsi="Arial" w:cs="Arial"/>
        </w:rPr>
      </w:pPr>
      <w:r w:rsidRPr="00D6094D">
        <w:rPr>
          <w:rFonts w:ascii="Arial" w:hAnsi="Arial" w:cs="Arial"/>
          <w:noProof/>
        </w:rPr>
        <w:instrText>" "This document has not yet been accepted for release by the GENIVI Alliance Board of Directors</w:instrText>
      </w:r>
      <w:r w:rsidR="00765AC2">
        <w:rPr>
          <w:rFonts w:ascii="Arial" w:hAnsi="Arial" w:cs="Arial"/>
          <w:noProof/>
        </w:rPr>
        <w:instrText>.</w:instrText>
      </w:r>
    </w:p>
    <w:p w14:paraId="2D78CFD8" w14:textId="77777777" w:rsidR="002A1183" w:rsidRPr="00D6094D" w:rsidRDefault="00D6094D" w:rsidP="00D6094D">
      <w:pPr>
        <w:spacing w:after="240"/>
        <w:rPr>
          <w:rFonts w:ascii="Arial" w:hAnsi="Arial" w:cs="Arial"/>
          <w:noProof/>
        </w:rPr>
      </w:pPr>
      <w:r w:rsidRPr="00D6094D">
        <w:rPr>
          <w:rFonts w:ascii="Arial" w:hAnsi="Arial" w:cs="Arial"/>
          <w:noProof/>
        </w:rPr>
        <w:instrText>" \* MERGEFORMAT</w:instrText>
      </w:r>
      <w:r>
        <w:rPr>
          <w:rFonts w:ascii="Arial" w:hAnsi="Arial" w:cs="Arial"/>
          <w:b/>
        </w:rPr>
        <w:instrText xml:space="preserve"> </w:instrText>
      </w:r>
      <w:r>
        <w:rPr>
          <w:rFonts w:ascii="Arial" w:hAnsi="Arial" w:cs="Arial"/>
          <w:b/>
        </w:rPr>
        <w:fldChar w:fldCharType="separate"/>
      </w:r>
      <w:r w:rsidR="002A1183" w:rsidRPr="00D6094D">
        <w:rPr>
          <w:rFonts w:ascii="Arial" w:hAnsi="Arial" w:cs="Arial"/>
          <w:noProof/>
        </w:rPr>
        <w:instrText>This document has not yet been accepted for release by the GENIVI Alliance Board of Directors</w:instrText>
      </w:r>
      <w:r w:rsidR="002A1183">
        <w:rPr>
          <w:rFonts w:ascii="Arial" w:hAnsi="Arial" w:cs="Arial"/>
          <w:noProof/>
        </w:rPr>
        <w:instrText>.</w:instrText>
      </w:r>
    </w:p>
    <w:p w14:paraId="0ECA54FC" w14:textId="77777777" w:rsidR="00376E07" w:rsidRPr="007B3C63" w:rsidRDefault="00D6094D" w:rsidP="007B3C63">
      <w:pPr>
        <w:rPr>
          <w:rFonts w:ascii="Arial" w:hAnsi="Arial" w:cs="Arial"/>
          <w:b/>
        </w:rPr>
      </w:pPr>
      <w:r>
        <w:rPr>
          <w:rFonts w:ascii="Arial" w:hAnsi="Arial" w:cs="Arial"/>
          <w:b/>
        </w:rPr>
        <w:fldChar w:fldCharType="end"/>
      </w:r>
      <w:r>
        <w:rPr>
          <w:rFonts w:ascii="Arial" w:hAnsi="Arial" w:cs="Arial"/>
          <w:b/>
        </w:rPr>
        <w:instrText xml:space="preserve">" \* MERGEFORMAT </w:instrText>
      </w:r>
      <w:r>
        <w:rPr>
          <w:rFonts w:ascii="Arial" w:hAnsi="Arial" w:cs="Arial"/>
          <w:b/>
        </w:rPr>
        <w:fldChar w:fldCharType="end"/>
      </w:r>
      <w:r w:rsidR="00376E07" w:rsidRPr="007B3C63">
        <w:rPr>
          <w:rFonts w:ascii="Arial" w:hAnsi="Arial" w:cs="Arial"/>
          <w:b/>
        </w:rPr>
        <w:t>Abstract:</w:t>
      </w:r>
    </w:p>
    <w:p w14:paraId="032AEDEA" w14:textId="1DD4B1AC" w:rsidR="00376E07" w:rsidRPr="008959BD" w:rsidRDefault="001664DA" w:rsidP="007B3C63">
      <w:pPr>
        <w:spacing w:after="240"/>
        <w:rPr>
          <w:rFonts w:ascii="Arial" w:hAnsi="Arial" w:cs="Arial"/>
        </w:rPr>
      </w:pPr>
      <w:r w:rsidRPr="008959BD">
        <w:rPr>
          <w:rFonts w:ascii="Arial" w:hAnsi="Arial" w:cs="Arial"/>
        </w:rPr>
        <w:fldChar w:fldCharType="begin"/>
      </w:r>
      <w:r w:rsidRPr="008959BD">
        <w:rPr>
          <w:rFonts w:ascii="Arial" w:hAnsi="Arial" w:cs="Arial"/>
        </w:rPr>
        <w:instrText xml:space="preserve"> DOCPROPERTY "Comments"  \* MERGEFORMAT </w:instrText>
      </w:r>
      <w:r w:rsidRPr="008959BD">
        <w:rPr>
          <w:rFonts w:ascii="Arial" w:hAnsi="Arial" w:cs="Arial"/>
        </w:rPr>
        <w:fldChar w:fldCharType="separate"/>
      </w:r>
      <w:r w:rsidR="00DF5CAC">
        <w:rPr>
          <w:rFonts w:ascii="Arial" w:hAnsi="Arial" w:cs="Arial"/>
        </w:rPr>
        <w:t>This document provides the Component Specification for the Free Text Search Component.</w:t>
      </w:r>
      <w:r w:rsidRPr="008959BD">
        <w:rPr>
          <w:rFonts w:ascii="Arial" w:hAnsi="Arial" w:cs="Arial"/>
        </w:rPr>
        <w:fldChar w:fldCharType="end"/>
      </w:r>
      <w:r w:rsidR="002B6428">
        <w:rPr>
          <w:rFonts w:ascii="Arial" w:hAnsi="Arial" w:cs="Arial"/>
        </w:rPr>
        <w:t xml:space="preserve"> </w:t>
      </w:r>
      <w:r w:rsidR="002B6428" w:rsidRPr="002B6428">
        <w:rPr>
          <w:rFonts w:ascii="Arial" w:hAnsi="Arial" w:cs="Arial"/>
        </w:rPr>
        <w:t>This component provides functionality for searching navigable locat</w:t>
      </w:r>
      <w:r w:rsidR="002B6428">
        <w:rPr>
          <w:rFonts w:ascii="Arial" w:hAnsi="Arial" w:cs="Arial"/>
        </w:rPr>
        <w:t>ions (like addresses and POI's) based on free text.</w:t>
      </w:r>
    </w:p>
    <w:p w14:paraId="20F5DD7C" w14:textId="77777777" w:rsidR="008959BD" w:rsidRDefault="00376E07" w:rsidP="008959BD">
      <w:pPr>
        <w:rPr>
          <w:rFonts w:ascii="Arial" w:hAnsi="Arial" w:cs="Arial"/>
          <w:b/>
        </w:rPr>
      </w:pPr>
      <w:r w:rsidRPr="007B3C63">
        <w:rPr>
          <w:rFonts w:ascii="Arial" w:hAnsi="Arial" w:cs="Arial"/>
          <w:b/>
        </w:rPr>
        <w:t>Keywords:</w:t>
      </w:r>
    </w:p>
    <w:p w14:paraId="133EAFB9" w14:textId="322A79AB" w:rsidR="003868D3" w:rsidRDefault="001664DA" w:rsidP="003868D3">
      <w:pPr>
        <w:spacing w:after="240"/>
        <w:rPr>
          <w:rFonts w:ascii="Arial" w:hAnsi="Arial" w:cs="Arial"/>
        </w:rPr>
      </w:pPr>
      <w:r w:rsidRPr="00BA69AB">
        <w:rPr>
          <w:rFonts w:ascii="Arial" w:hAnsi="Arial" w:cs="Arial"/>
        </w:rPr>
        <w:fldChar w:fldCharType="begin"/>
      </w:r>
      <w:r w:rsidRPr="00BA69AB">
        <w:rPr>
          <w:rFonts w:ascii="Arial" w:hAnsi="Arial" w:cs="Arial"/>
        </w:rPr>
        <w:instrText xml:space="preserve"> KEYWORDS  \* MERGEFORMAT </w:instrText>
      </w:r>
      <w:r w:rsidRPr="00BA69AB">
        <w:rPr>
          <w:rFonts w:ascii="Arial" w:hAnsi="Arial" w:cs="Arial"/>
        </w:rPr>
        <w:fldChar w:fldCharType="separate"/>
      </w:r>
      <w:r w:rsidR="00DF5CAC">
        <w:rPr>
          <w:rFonts w:ascii="Arial" w:hAnsi="Arial" w:cs="Arial"/>
        </w:rPr>
        <w:t>GENIVI, Navigation, Free Text Search, Location Based Services</w:t>
      </w:r>
      <w:r w:rsidRPr="00BA69AB">
        <w:rPr>
          <w:rFonts w:ascii="Arial" w:hAnsi="Arial" w:cs="Arial"/>
        </w:rPr>
        <w:fldChar w:fldCharType="end"/>
      </w:r>
      <w:r w:rsidR="002B6428">
        <w:rPr>
          <w:rFonts w:ascii="Arial" w:hAnsi="Arial" w:cs="Arial"/>
        </w:rPr>
        <w:t>.</w:t>
      </w:r>
      <w:r w:rsidR="00765AC2">
        <w:rPr>
          <w:rFonts w:ascii="Arial" w:hAnsi="Arial" w:cs="Arial"/>
        </w:rPr>
        <w:fldChar w:fldCharType="begin"/>
      </w:r>
      <w:r w:rsidR="00765AC2">
        <w:rPr>
          <w:rFonts w:ascii="Arial" w:hAnsi="Arial" w:cs="Arial"/>
        </w:rPr>
        <w:instrText xml:space="preserve"> IF </w:instrText>
      </w:r>
      <w:r w:rsidR="00765AC2">
        <w:rPr>
          <w:rFonts w:ascii="Arial" w:hAnsi="Arial" w:cs="Arial"/>
        </w:rPr>
        <w:fldChar w:fldCharType="begin"/>
      </w:r>
      <w:r w:rsidR="00765AC2">
        <w:rPr>
          <w:rFonts w:ascii="Arial" w:hAnsi="Arial" w:cs="Arial"/>
        </w:rPr>
        <w:instrText xml:space="preserve"> DOCPROPERTY "GENIVI-Public" </w:instrText>
      </w:r>
      <w:r w:rsidR="00765AC2">
        <w:rPr>
          <w:rFonts w:ascii="Arial" w:hAnsi="Arial" w:cs="Arial"/>
        </w:rPr>
        <w:fldChar w:fldCharType="separate"/>
      </w:r>
      <w:r w:rsidR="00DF5CAC">
        <w:rPr>
          <w:rFonts w:ascii="Arial" w:hAnsi="Arial" w:cs="Arial"/>
        </w:rPr>
        <w:instrText>Y</w:instrText>
      </w:r>
      <w:r w:rsidR="00765AC2">
        <w:rPr>
          <w:rFonts w:ascii="Arial" w:hAnsi="Arial" w:cs="Arial"/>
        </w:rPr>
        <w:fldChar w:fldCharType="end"/>
      </w:r>
      <w:r w:rsidR="00765AC2">
        <w:rPr>
          <w:rFonts w:ascii="Arial" w:hAnsi="Arial" w:cs="Arial"/>
        </w:rPr>
        <w:instrText xml:space="preserve"> = Y "</w:instrText>
      </w:r>
    </w:p>
    <w:p w14:paraId="66E8163C" w14:textId="77777777" w:rsidR="003868D3" w:rsidRPr="003868D3" w:rsidRDefault="003868D3" w:rsidP="003868D3">
      <w:pPr>
        <w:rPr>
          <w:rFonts w:ascii="Arial" w:hAnsi="Arial" w:cs="Arial"/>
          <w:b/>
        </w:rPr>
      </w:pPr>
      <w:r w:rsidRPr="003868D3">
        <w:rPr>
          <w:rFonts w:ascii="Arial" w:hAnsi="Arial" w:cs="Arial"/>
          <w:b/>
        </w:rPr>
        <w:instrText>License:</w:instrText>
      </w:r>
    </w:p>
    <w:p w14:paraId="76F41BC0" w14:textId="77777777" w:rsidR="00DF5CAC" w:rsidRDefault="003868D3" w:rsidP="003868D3">
      <w:pPr>
        <w:spacing w:after="240"/>
        <w:rPr>
          <w:rFonts w:ascii="Arial" w:hAnsi="Arial" w:cs="Arial"/>
          <w:noProof/>
        </w:rPr>
      </w:pPr>
      <w:r>
        <w:rPr>
          <w:rFonts w:ascii="Arial" w:hAnsi="Arial" w:cs="Arial"/>
        </w:rPr>
        <w:fldChar w:fldCharType="begin"/>
      </w:r>
      <w:r>
        <w:rPr>
          <w:rFonts w:ascii="Arial" w:hAnsi="Arial" w:cs="Arial"/>
        </w:rPr>
        <w:instrText xml:space="preserve"> DOCPROPERTY "GENIVI-DocLicense" \* MERGEFORMAT </w:instrText>
      </w:r>
      <w:r>
        <w:rPr>
          <w:rFonts w:ascii="Arial" w:hAnsi="Arial" w:cs="Arial"/>
        </w:rPr>
        <w:fldChar w:fldCharType="separate"/>
      </w:r>
      <w:r w:rsidR="00DF5CAC">
        <w:rPr>
          <w:rFonts w:ascii="Arial" w:hAnsi="Arial" w:cs="Arial"/>
        </w:rPr>
        <w:instrText>This work is licensed under a Creative Commons Attribution-ShareAlike 4.0 International License.</w:instrText>
      </w:r>
      <w:r>
        <w:rPr>
          <w:rFonts w:ascii="Arial" w:hAnsi="Arial" w:cs="Arial"/>
        </w:rPr>
        <w:fldChar w:fldCharType="end"/>
      </w:r>
      <w:r w:rsidR="00765AC2">
        <w:rPr>
          <w:rFonts w:ascii="Arial" w:hAnsi="Arial" w:cs="Arial"/>
        </w:rPr>
        <w:instrText>" ""</w:instrText>
      </w:r>
      <w:r>
        <w:rPr>
          <w:rFonts w:ascii="Arial" w:hAnsi="Arial" w:cs="Arial"/>
        </w:rPr>
        <w:instrText xml:space="preserve"> \* MERGEFORMAT</w:instrText>
      </w:r>
      <w:r w:rsidR="00765AC2">
        <w:rPr>
          <w:rFonts w:ascii="Arial" w:hAnsi="Arial" w:cs="Arial"/>
        </w:rPr>
        <w:instrText xml:space="preserve"> </w:instrText>
      </w:r>
      <w:r w:rsidR="00765AC2">
        <w:rPr>
          <w:rFonts w:ascii="Arial" w:hAnsi="Arial" w:cs="Arial"/>
        </w:rPr>
        <w:fldChar w:fldCharType="separate"/>
      </w:r>
    </w:p>
    <w:p w14:paraId="0DD97FE7" w14:textId="77777777" w:rsidR="00DF5CAC" w:rsidRPr="003868D3" w:rsidRDefault="00DF5CAC" w:rsidP="003868D3">
      <w:pPr>
        <w:rPr>
          <w:rFonts w:ascii="Arial" w:hAnsi="Arial" w:cs="Arial"/>
          <w:b/>
          <w:noProof/>
        </w:rPr>
      </w:pPr>
      <w:r w:rsidRPr="003868D3">
        <w:rPr>
          <w:rFonts w:ascii="Arial" w:hAnsi="Arial" w:cs="Arial"/>
          <w:b/>
          <w:noProof/>
        </w:rPr>
        <w:t>License:</w:t>
      </w:r>
    </w:p>
    <w:p w14:paraId="6A6D3F33" w14:textId="77777777" w:rsidR="00376E07" w:rsidRPr="00BA69AB" w:rsidRDefault="00DF5CAC" w:rsidP="007B3C63">
      <w:pPr>
        <w:spacing w:after="240"/>
        <w:rPr>
          <w:rFonts w:ascii="Arial" w:hAnsi="Arial" w:cs="Arial"/>
        </w:rPr>
      </w:pPr>
      <w:r>
        <w:rPr>
          <w:rFonts w:ascii="Arial" w:hAnsi="Arial" w:cs="Arial"/>
          <w:noProof/>
        </w:rPr>
        <w:t>This work is licensed under a Creative Commons Attribution-ShareAlike 4.0 International License.</w:t>
      </w:r>
      <w:r w:rsidR="00765AC2">
        <w:rPr>
          <w:rFonts w:ascii="Arial" w:hAnsi="Arial" w:cs="Arial"/>
        </w:rPr>
        <w:fldChar w:fldCharType="end"/>
      </w:r>
    </w:p>
    <w:p w14:paraId="7C1E6F60" w14:textId="77777777" w:rsidR="001664DA" w:rsidRPr="008959BD" w:rsidRDefault="001664DA" w:rsidP="007B3C63">
      <w:pPr>
        <w:spacing w:after="240"/>
        <w:rPr>
          <w:rFonts w:ascii="Arial" w:hAnsi="Arial" w:cs="Arial"/>
          <w:sz w:val="22"/>
        </w:rPr>
        <w:sectPr w:rsidR="001664DA" w:rsidRPr="008959BD" w:rsidSect="00DE2338">
          <w:headerReference w:type="even" r:id="rId9"/>
          <w:headerReference w:type="default" r:id="rId10"/>
          <w:footerReference w:type="even" r:id="rId11"/>
          <w:footerReference w:type="default" r:id="rId12"/>
          <w:headerReference w:type="first" r:id="rId13"/>
          <w:footerReference w:type="first" r:id="rId14"/>
          <w:type w:val="continuous"/>
          <w:pgSz w:w="11907" w:h="16839" w:code="9"/>
          <w:pgMar w:top="1440" w:right="1440" w:bottom="1440" w:left="1440" w:header="720" w:footer="720" w:gutter="0"/>
          <w:lnNumType w:countBy="1"/>
          <w:pgNumType w:fmt="lowerRoman"/>
          <w:cols w:space="720"/>
          <w:noEndnote/>
          <w:docGrid w:linePitch="272"/>
        </w:sectPr>
      </w:pPr>
    </w:p>
    <w:p w14:paraId="36A3ACA3" w14:textId="77777777" w:rsidR="00B85C99" w:rsidRDefault="00376E07" w:rsidP="00FE1EAB">
      <w:pPr>
        <w:pStyle w:val="Body"/>
      </w:pPr>
      <w:r>
        <w:lastRenderedPageBreak/>
        <w:t xml:space="preserve">Copyright © </w:t>
      </w:r>
      <w:fldSimple w:instr=" DOCPROPERTY  GENIVI-CopyrightYear  \* MERGEFORMAT ">
        <w:r w:rsidR="00DF5CAC">
          <w:t>2015</w:t>
        </w:r>
      </w:fldSimple>
      <w:r w:rsidR="00AD0B59">
        <w:t xml:space="preserve">, </w:t>
      </w:r>
      <w:r w:rsidR="00FE1EAB">
        <w:fldChar w:fldCharType="begin"/>
      </w:r>
      <w:r w:rsidR="00FE1EAB">
        <w:instrText xml:space="preserve"> IF </w:instrText>
      </w:r>
      <w:fldSimple w:instr=" DOCPROPERTY &quot;GENIVI-Public&quot; ">
        <w:r w:rsidR="00DF5CAC">
          <w:instrText>Y</w:instrText>
        </w:r>
      </w:fldSimple>
      <w:r w:rsidR="00FE1EAB">
        <w:instrText xml:space="preserve"> = Y "</w:instrText>
      </w:r>
      <w:fldSimple w:instr=" DOCPROPERTY &quot;GENIVI-CopyrightHolders&quot; \* MERGEFORMAT ">
        <w:r w:rsidR="00DF5CAC">
          <w:instrText>PCA Peugeot Citroën, XS Embedded GmbH, TomTom International B.V., Continental Automotive GmbH, Alpine Electronics R&amp;D Europe GmbH, Harman-Becker Automotive GmbH</w:instrText>
        </w:r>
      </w:fldSimple>
      <w:r w:rsidR="00FE1EAB">
        <w:instrText xml:space="preserve">" "GENIVI Alliance" \* MERGEFORMAT </w:instrText>
      </w:r>
      <w:r w:rsidR="00FE1EAB">
        <w:fldChar w:fldCharType="separate"/>
      </w:r>
      <w:r w:rsidR="00DF5CAC">
        <w:rPr>
          <w:noProof/>
        </w:rPr>
        <w:t>PCA Peugeot Citroën, XS Embedded GmbH, TomTom International B.V., Continental Automotive GmbH, Alpine Electronics R&amp;D Europe GmbH, Harman-Becker Automotive GmbH</w:t>
      </w:r>
      <w:r w:rsidR="00FE1EAB">
        <w:fldChar w:fldCharType="end"/>
      </w:r>
      <w:r w:rsidR="00AD0B59">
        <w:t>.</w:t>
      </w:r>
      <w:r w:rsidR="00B81572">
        <w:br/>
      </w:r>
      <w:r w:rsidR="00AD0B59">
        <w:t>All rights r</w:t>
      </w:r>
      <w:r>
        <w:t>eserved.</w:t>
      </w:r>
    </w:p>
    <w:p w14:paraId="4022BF4F" w14:textId="77777777" w:rsidR="00416547" w:rsidRDefault="00376E07" w:rsidP="00416547">
      <w:pPr>
        <w:pStyle w:val="Body"/>
      </w:pPr>
      <w:r>
        <w:t>Th</w:t>
      </w:r>
      <w:r w:rsidR="00684D85">
        <w:t>e</w:t>
      </w:r>
      <w:r>
        <w:t xml:space="preserve"> information within this document is the property of the </w:t>
      </w:r>
      <w:r w:rsidR="00FE1EAB">
        <w:fldChar w:fldCharType="begin"/>
      </w:r>
      <w:r w:rsidR="00FE1EAB">
        <w:instrText xml:space="preserve"> IF </w:instrText>
      </w:r>
      <w:fldSimple w:instr=" DOCPROPERTY &quot;GENIVI-Public&quot; ">
        <w:r w:rsidR="00DF5CAC">
          <w:instrText>Y</w:instrText>
        </w:r>
      </w:fldSimple>
      <w:r w:rsidR="00FE1EAB">
        <w:instrText xml:space="preserve"> = Y "</w:instrText>
      </w:r>
      <w:r w:rsidR="00B81572">
        <w:instrText>copyright holders</w:instrText>
      </w:r>
      <w:r w:rsidR="00FE1EAB">
        <w:instrText xml:space="preserve">" "GENIVI Alliance" </w:instrText>
      </w:r>
      <w:r w:rsidR="00B81572">
        <w:instrText xml:space="preserve">\* MERGEFORMAT </w:instrText>
      </w:r>
      <w:r w:rsidR="00FE1EAB">
        <w:fldChar w:fldCharType="separate"/>
      </w:r>
      <w:r w:rsidR="00DF5CAC">
        <w:rPr>
          <w:noProof/>
        </w:rPr>
        <w:t>copyright holders</w:t>
      </w:r>
      <w:r w:rsidR="00FE1EAB">
        <w:fldChar w:fldCharType="end"/>
      </w:r>
      <w:r>
        <w:t xml:space="preserve"> and its use and disclosure are restricted.</w:t>
      </w:r>
      <w:r w:rsidR="00B85C99">
        <w:t xml:space="preserve"> </w:t>
      </w:r>
      <w:r w:rsidR="00FE1EAB">
        <w:t xml:space="preserve"> </w:t>
      </w:r>
      <w:r>
        <w:t>Elements of GENIVI Alliance specifications may be subject to third party intellectual property rights, including without limitation, patent, copyright or trademark rights (</w:t>
      </w:r>
      <w:r w:rsidR="00684D85">
        <w:t xml:space="preserve">and </w:t>
      </w:r>
      <w:r>
        <w:t>such third part</w:t>
      </w:r>
      <w:r w:rsidR="00684D85">
        <w:t xml:space="preserve">ies may or may not be </w:t>
      </w:r>
      <w:r>
        <w:t>member</w:t>
      </w:r>
      <w:r w:rsidR="00684D85">
        <w:t>s</w:t>
      </w:r>
      <w:r>
        <w:t xml:space="preserve"> of GENIVI</w:t>
      </w:r>
      <w:r w:rsidR="00684D85">
        <w:t xml:space="preserve"> Alliance</w:t>
      </w:r>
      <w:r>
        <w:t xml:space="preserve">).  GENIVI </w:t>
      </w:r>
      <w:r w:rsidR="00684D85">
        <w:t xml:space="preserve">Alliance </w:t>
      </w:r>
      <w:r w:rsidR="00B81572">
        <w:fldChar w:fldCharType="begin"/>
      </w:r>
      <w:r w:rsidR="00B81572">
        <w:instrText xml:space="preserve"> IF </w:instrText>
      </w:r>
      <w:fldSimple w:instr=" DOCPROPERTY &quot;GENIVI-Public&quot; ">
        <w:r w:rsidR="00DF5CAC">
          <w:instrText>Y</w:instrText>
        </w:r>
      </w:fldSimple>
      <w:r w:rsidR="00B81572">
        <w:instrText xml:space="preserve"> = Y "and the copyright holders are" "is" \* MERGEFORMAT </w:instrText>
      </w:r>
      <w:r w:rsidR="00B81572">
        <w:fldChar w:fldCharType="separate"/>
      </w:r>
      <w:r w:rsidR="00DF5CAC">
        <w:rPr>
          <w:noProof/>
        </w:rPr>
        <w:t>and the copyright holders are</w:t>
      </w:r>
      <w:r w:rsidR="00B81572">
        <w:fldChar w:fldCharType="end"/>
      </w:r>
      <w:r>
        <w:t xml:space="preserve"> not responsible and shall not be held responsible in any manner for identifying</w:t>
      </w:r>
      <w:r w:rsidR="00684D85">
        <w:t xml:space="preserve">, </w:t>
      </w:r>
      <w:r>
        <w:t>failing to identify</w:t>
      </w:r>
      <w:r w:rsidR="00684D85">
        <w:t>, or for securing proper access to or use of,</w:t>
      </w:r>
      <w:r>
        <w:t xml:space="preserve"> any or all such third party intellectual property rights.</w:t>
      </w:r>
      <w:r w:rsidR="00416547">
        <w:fldChar w:fldCharType="begin"/>
      </w:r>
      <w:r w:rsidR="00416547">
        <w:instrText xml:space="preserve"> IF </w:instrText>
      </w:r>
      <w:fldSimple w:instr=" DOCPROPERTY &quot;GENIVI-Public&quot; ">
        <w:r w:rsidR="00DF5CAC">
          <w:instrText>Y</w:instrText>
        </w:r>
      </w:fldSimple>
      <w:r w:rsidR="00416547">
        <w:instrText xml:space="preserve"> = Y "" "</w:instrText>
      </w:r>
    </w:p>
    <w:p w14:paraId="1012083A" w14:textId="77777777" w:rsidR="00416547" w:rsidRDefault="00416547" w:rsidP="00416547">
      <w:pPr>
        <w:pStyle w:val="Body"/>
      </w:pPr>
      <w:r>
        <w:instrText xml:space="preserve">This document and the information contained herein are provided on an </w:instrText>
      </w:r>
      <w:r w:rsidR="00734638">
        <w:fldChar w:fldCharType="begin"/>
      </w:r>
      <w:r w:rsidR="00734638">
        <w:instrText xml:space="preserve"> SET OQ "\</w:instrText>
      </w:r>
      <w:r w:rsidR="00E47F7B">
        <w:instrText>“</w:instrText>
      </w:r>
      <w:r w:rsidR="00734638">
        <w:instrText xml:space="preserve">" </w:instrText>
      </w:r>
      <w:r w:rsidR="00734638">
        <w:fldChar w:fldCharType="separate"/>
      </w:r>
      <w:bookmarkStart w:id="2" w:name="OQ"/>
      <w:r w:rsidR="002A1183">
        <w:rPr>
          <w:noProof/>
        </w:rPr>
        <w:instrText>“</w:instrText>
      </w:r>
      <w:bookmarkEnd w:id="2"/>
      <w:r w:rsidR="00734638">
        <w:fldChar w:fldCharType="end"/>
      </w:r>
      <w:r w:rsidR="00E47F7B">
        <w:fldChar w:fldCharType="begin"/>
      </w:r>
      <w:r w:rsidR="00E47F7B">
        <w:instrText xml:space="preserve"> SET CQ "\”" </w:instrText>
      </w:r>
      <w:r w:rsidR="00E47F7B">
        <w:fldChar w:fldCharType="separate"/>
      </w:r>
      <w:bookmarkStart w:id="3" w:name="CQ"/>
      <w:r w:rsidR="002A1183">
        <w:rPr>
          <w:noProof/>
        </w:rPr>
        <w:instrText>”</w:instrText>
      </w:r>
      <w:bookmarkEnd w:id="3"/>
      <w:r w:rsidR="00E47F7B">
        <w:fldChar w:fldCharType="end"/>
      </w:r>
      <w:r w:rsidR="008D55A8">
        <w:fldChar w:fldCharType="begin"/>
      </w:r>
      <w:r w:rsidR="008D55A8">
        <w:instrText xml:space="preserve"> </w:instrText>
      </w:r>
      <w:r w:rsidR="00E47F7B">
        <w:instrText>OQ</w:instrText>
      </w:r>
      <w:r w:rsidR="008D55A8">
        <w:instrText xml:space="preserve"> </w:instrText>
      </w:r>
      <w:r w:rsidR="008D55A8">
        <w:fldChar w:fldCharType="separate"/>
      </w:r>
      <w:r w:rsidR="002A1183">
        <w:rPr>
          <w:noProof/>
        </w:rPr>
        <w:instrText>“</w:instrText>
      </w:r>
      <w:r w:rsidR="008D55A8">
        <w:fldChar w:fldCharType="end"/>
      </w:r>
      <w:r>
        <w:instrText>AS IS AND WITH ALL FAULTS</w:instrText>
      </w:r>
      <w:r w:rsidR="008D55A8">
        <w:fldChar w:fldCharType="begin"/>
      </w:r>
      <w:r w:rsidR="008D55A8">
        <w:instrText xml:space="preserve"> </w:instrText>
      </w:r>
      <w:r w:rsidR="00E47F7B">
        <w:instrText>CQ</w:instrText>
      </w:r>
      <w:r w:rsidR="008D55A8">
        <w:instrText xml:space="preserve"> </w:instrText>
      </w:r>
      <w:r w:rsidR="008D55A8">
        <w:fldChar w:fldCharType="separate"/>
      </w:r>
      <w:r w:rsidR="002A1183">
        <w:rPr>
          <w:noProof/>
        </w:rPr>
        <w:instrText>”</w:instrText>
      </w:r>
      <w:r w:rsidR="008D55A8">
        <w:fldChar w:fldCharType="end"/>
      </w:r>
      <w:r>
        <w:instrText xml:space="preserve"> basis and GENIVI ALLIANCE DISCLAIMS ALL WARRANTIES EXPRESS OR IMPLIED, INCLUDING BUT NOT LIMITED TO:</w:instrText>
      </w:r>
    </w:p>
    <w:p w14:paraId="1ED25A56" w14:textId="77777777" w:rsidR="00416547" w:rsidRDefault="00416547" w:rsidP="00416547">
      <w:pPr>
        <w:pStyle w:val="Body"/>
      </w:pPr>
      <w:r>
        <w:instrText>(A) ANY WARRANTY THAT THE USE OF THE INFORMATION HEREIN WILL NOT INFRINGE ANY RIGHTS OF THIRD PARTIES (INCLUDING WITHOUT LIMITATION ANY INTELLECTUAL PROPERTY RIGHTS, INCLUDING PATENT, COPYRIGHT OR TRADEMARK RIGHTS);</w:instrText>
      </w:r>
    </w:p>
    <w:p w14:paraId="06E050BD" w14:textId="77777777" w:rsidR="00416547" w:rsidRDefault="00416547" w:rsidP="00416547">
      <w:pPr>
        <w:pStyle w:val="Body"/>
      </w:pPr>
      <w:r>
        <w:instrText>OR</w:instrText>
      </w:r>
    </w:p>
    <w:p w14:paraId="66861EAD" w14:textId="77777777" w:rsidR="00416547" w:rsidRDefault="00416547" w:rsidP="00416547">
      <w:pPr>
        <w:pStyle w:val="Body"/>
      </w:pPr>
      <w:r>
        <w:instrText>(B) ANY IMPLIED WARRANTIES OF MERCHANTABILITY, FITNESS FOR A PARTICULAR PURPOSE, TITLE OR NON-INFRINGEMENT.</w:instrText>
      </w:r>
    </w:p>
    <w:p w14:paraId="4253BFA5" w14:textId="77777777" w:rsidR="00376E07" w:rsidRDefault="00416547" w:rsidP="00B85C99">
      <w:pPr>
        <w:pStyle w:val="Body"/>
      </w:pPr>
      <w:r>
        <w:instrText xml:space="preserve">IN NO EVENT WILL GENIVI ALLIANCE BE LIABLE FOR ANY LOSS OF PROFITS, LOSS OF BUSINESS, LOSS OF USE OF DATA, INTERRUPTION OF BUSINESS, OR FOR ANY OTHER DIRECT, INDIRECT, SPECIAL OR EXEMPLARY, INCIDENTAL, PUNITIVE OR CONSEQUENTIAL DAMAGES OF ANY KIND, WHETHER IN CONTRACT, TORT OR OTHERWISE, IN CONNECTION WITH THE USE OF THIS DOCUMENT OR THE INFORMATION CONTAINED HEREIN, EVEN IF ADVISED OF THE POSSIBILITY OF SUCH LOSS OR DAMAGE." \* MERGEFORMAT </w:instrText>
      </w:r>
      <w:r>
        <w:fldChar w:fldCharType="end"/>
      </w:r>
    </w:p>
    <w:p w14:paraId="21EBECE4" w14:textId="77777777" w:rsidR="00376E07" w:rsidRDefault="006D29DC" w:rsidP="00B85C99">
      <w:pPr>
        <w:pStyle w:val="Body"/>
      </w:pPr>
      <w:r>
        <w:t>GENIVI and the GENIVI Logo are trademarks of GENIVI Alliance in the U.S. and/or other countries.  Other c</w:t>
      </w:r>
      <w:r w:rsidR="00376E07">
        <w:t xml:space="preserve">ompany, brand and product names </w:t>
      </w:r>
      <w:r>
        <w:t xml:space="preserve">referred to in this document </w:t>
      </w:r>
      <w:r w:rsidR="00376E07">
        <w:t xml:space="preserve">may be trademarks that are </w:t>
      </w:r>
      <w:r>
        <w:t xml:space="preserve">claimed as </w:t>
      </w:r>
      <w:r w:rsidR="00376E07">
        <w:t>the property of their respective owners.</w:t>
      </w:r>
    </w:p>
    <w:p w14:paraId="72EBB965" w14:textId="77777777" w:rsidR="00416547" w:rsidRDefault="00416547" w:rsidP="00B85C99">
      <w:pPr>
        <w:pStyle w:val="Body"/>
      </w:pPr>
      <w:r>
        <w:fldChar w:fldCharType="begin"/>
      </w:r>
      <w:r>
        <w:instrText xml:space="preserve"> IF </w:instrText>
      </w:r>
      <w:fldSimple w:instr=" DOCPROPERTY &quot;GENIVI-Public&quot; ">
        <w:r w:rsidR="00DF5CAC">
          <w:instrText>Y</w:instrText>
        </w:r>
      </w:fldSimple>
      <w:r>
        <w:instrText xml:space="preserve"> = Y "</w:instrText>
      </w:r>
      <w:fldSimple w:instr=" DOCPROPERTY &quot;GENIVI-DocLicense&quot; \* MERGEFORMAT ">
        <w:r w:rsidR="00DF5CAC">
          <w:instrText>This work is licensed under a Creative Commons Attribution-ShareAlike 4.0 International License.</w:instrText>
        </w:r>
      </w:fldSimple>
    </w:p>
    <w:p w14:paraId="58345E56" w14:textId="77777777" w:rsidR="00416547" w:rsidRDefault="00416547" w:rsidP="00B85C99">
      <w:pPr>
        <w:pStyle w:val="Body"/>
      </w:pPr>
      <w:r>
        <w:instrText xml:space="preserve">The full license text is available at </w:instrText>
      </w:r>
      <w:fldSimple w:instr=" DOCPROPERTY &quot;GENIVI-LicenseLink&quot; \* MERGEFORMAT ">
        <w:r w:rsidR="00DF5CAC">
          <w:instrText>http://creativecommons.org/licenses/by-sa/4.0</w:instrText>
        </w:r>
      </w:fldSimple>
    </w:p>
    <w:p w14:paraId="0AB08F53" w14:textId="77777777" w:rsidR="00DF5CAC" w:rsidRDefault="00416547" w:rsidP="00B85C99">
      <w:pPr>
        <w:pStyle w:val="Body"/>
        <w:rPr>
          <w:noProof/>
        </w:rPr>
      </w:pPr>
      <w:r>
        <w:instrText>" ""</w:instrText>
      </w:r>
      <w:r>
        <w:fldChar w:fldCharType="separate"/>
      </w:r>
      <w:r w:rsidR="00DF5CAC">
        <w:rPr>
          <w:noProof/>
        </w:rPr>
        <w:t>This work is licensed under a Creative Commons Attribution-ShareAlike 4.0 International License.</w:t>
      </w:r>
    </w:p>
    <w:p w14:paraId="32770F5C" w14:textId="77777777" w:rsidR="00DF5CAC" w:rsidRDefault="00DF5CAC" w:rsidP="00B85C99">
      <w:pPr>
        <w:pStyle w:val="Body"/>
        <w:rPr>
          <w:noProof/>
        </w:rPr>
      </w:pPr>
      <w:r>
        <w:rPr>
          <w:noProof/>
        </w:rPr>
        <w:t>The full license text is available at http://creativecommons.org/licenses/by-sa/4.0</w:t>
      </w:r>
    </w:p>
    <w:p w14:paraId="2B863667" w14:textId="77777777" w:rsidR="00376E07" w:rsidRDefault="00416547" w:rsidP="00B85C99">
      <w:pPr>
        <w:pStyle w:val="Body"/>
      </w:pPr>
      <w:r>
        <w:fldChar w:fldCharType="end"/>
      </w:r>
      <w:r w:rsidR="00376E07">
        <w:t>The above notice and this paragraph must be included on all copies of this document that are made.</w:t>
      </w:r>
    </w:p>
    <w:p w14:paraId="56E1DD97" w14:textId="77777777" w:rsidR="00376E07" w:rsidRPr="000949AD" w:rsidRDefault="00376E07" w:rsidP="00B85C99">
      <w:pPr>
        <w:jc w:val="center"/>
      </w:pPr>
      <w:r w:rsidRPr="000949AD">
        <w:t>GENIVI Alliance</w:t>
      </w:r>
    </w:p>
    <w:p w14:paraId="31FED155" w14:textId="77777777" w:rsidR="00376E07" w:rsidRPr="000949AD" w:rsidRDefault="00376E07" w:rsidP="00B85C99">
      <w:pPr>
        <w:jc w:val="center"/>
      </w:pPr>
      <w:r w:rsidRPr="000949AD">
        <w:t>2400 Camino Ramon, Suite 375</w:t>
      </w:r>
    </w:p>
    <w:p w14:paraId="17B17DCD" w14:textId="77777777" w:rsidR="00376E07" w:rsidRPr="000949AD" w:rsidRDefault="00376E07" w:rsidP="00B85C99">
      <w:pPr>
        <w:jc w:val="center"/>
        <w:rPr>
          <w:sz w:val="22"/>
        </w:rPr>
      </w:pPr>
      <w:r w:rsidRPr="000949AD">
        <w:t>San Ramon, CA  94583, USA</w:t>
      </w:r>
    </w:p>
    <w:p w14:paraId="0F33E5BC" w14:textId="77777777" w:rsidR="00D6519F" w:rsidRDefault="00D6519F" w:rsidP="00D6519F">
      <w:pPr>
        <w:pStyle w:val="TOCHeading"/>
        <w:tabs>
          <w:tab w:val="left" w:pos="3396"/>
        </w:tabs>
      </w:pPr>
      <w:r>
        <w:lastRenderedPageBreak/>
        <w:t>Revision History</w:t>
      </w:r>
      <w:r>
        <w:tab/>
      </w:r>
    </w:p>
    <w:p w14:paraId="27A7CE2D" w14:textId="77777777" w:rsidR="00D6519F" w:rsidRPr="00580C33" w:rsidRDefault="00D6519F" w:rsidP="00D6519F">
      <w:pPr>
        <w:pStyle w:val="Caption-Table"/>
      </w:pPr>
      <w:bookmarkStart w:id="4" w:name="_Toc156905107"/>
      <w:r w:rsidRPr="00580C33">
        <w:t>Document revision history</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993"/>
        <w:gridCol w:w="3723"/>
        <w:gridCol w:w="3285"/>
      </w:tblGrid>
      <w:tr w:rsidR="00A271DB" w:rsidRPr="00EF631F" w14:paraId="18655B02" w14:textId="77777777" w:rsidTr="00A72901">
        <w:trPr>
          <w:jc w:val="center"/>
        </w:trPr>
        <w:tc>
          <w:tcPr>
            <w:tcW w:w="672" w:type="pct"/>
          </w:tcPr>
          <w:p w14:paraId="6B9D69C3" w14:textId="77777777" w:rsidR="00D6519F" w:rsidRPr="00346F93" w:rsidRDefault="00D6519F" w:rsidP="006C1496">
            <w:pPr>
              <w:pStyle w:val="TableHeading"/>
              <w:rPr>
                <w:i/>
              </w:rPr>
            </w:pPr>
            <w:r w:rsidRPr="00346F93">
              <w:rPr>
                <w:i/>
              </w:rPr>
              <w:t>Date</w:t>
            </w:r>
          </w:p>
        </w:tc>
        <w:tc>
          <w:tcPr>
            <w:tcW w:w="537" w:type="pct"/>
          </w:tcPr>
          <w:p w14:paraId="10EF60BE" w14:textId="77777777" w:rsidR="00D6519F" w:rsidRPr="00346F93" w:rsidRDefault="00D6519F" w:rsidP="006C1496">
            <w:pPr>
              <w:pStyle w:val="TableHeading"/>
              <w:rPr>
                <w:i/>
              </w:rPr>
            </w:pPr>
            <w:r w:rsidRPr="00346F93">
              <w:rPr>
                <w:i/>
              </w:rPr>
              <w:t>Version</w:t>
            </w:r>
          </w:p>
        </w:tc>
        <w:tc>
          <w:tcPr>
            <w:tcW w:w="2014" w:type="pct"/>
          </w:tcPr>
          <w:p w14:paraId="4A5F1916" w14:textId="77777777" w:rsidR="00D6519F" w:rsidRPr="00346F93" w:rsidRDefault="00D6519F" w:rsidP="006C1496">
            <w:pPr>
              <w:pStyle w:val="TableHeading"/>
              <w:rPr>
                <w:i/>
              </w:rPr>
            </w:pPr>
            <w:r w:rsidRPr="00346F93">
              <w:rPr>
                <w:i/>
              </w:rPr>
              <w:t>Author</w:t>
            </w:r>
          </w:p>
        </w:tc>
        <w:tc>
          <w:tcPr>
            <w:tcW w:w="1777" w:type="pct"/>
          </w:tcPr>
          <w:p w14:paraId="3D524672" w14:textId="77777777" w:rsidR="00D6519F" w:rsidRPr="00346F93" w:rsidRDefault="00D6519F" w:rsidP="006C1496">
            <w:pPr>
              <w:pStyle w:val="TableHeading"/>
              <w:rPr>
                <w:i/>
              </w:rPr>
            </w:pPr>
            <w:r w:rsidRPr="00346F93">
              <w:rPr>
                <w:i/>
              </w:rPr>
              <w:t>Description</w:t>
            </w:r>
          </w:p>
        </w:tc>
      </w:tr>
      <w:tr w:rsidR="00A271DB" w:rsidRPr="002B6428" w14:paraId="4AE12EFD" w14:textId="77777777" w:rsidTr="00A72901">
        <w:trPr>
          <w:jc w:val="center"/>
        </w:trPr>
        <w:tc>
          <w:tcPr>
            <w:tcW w:w="672" w:type="pct"/>
          </w:tcPr>
          <w:p w14:paraId="03611C2B" w14:textId="37B91E52" w:rsidR="00D6519F" w:rsidRPr="002B6428" w:rsidRDefault="00D6519F" w:rsidP="006C1496">
            <w:pPr>
              <w:pStyle w:val="TableContents"/>
            </w:pPr>
            <w:r w:rsidRPr="002B6428">
              <w:t>201</w:t>
            </w:r>
            <w:r w:rsidR="002B6428" w:rsidRPr="002B6428">
              <w:t>5-12-</w:t>
            </w:r>
            <w:r w:rsidR="00AC43B3">
              <w:t>22</w:t>
            </w:r>
          </w:p>
        </w:tc>
        <w:tc>
          <w:tcPr>
            <w:tcW w:w="537" w:type="pct"/>
          </w:tcPr>
          <w:p w14:paraId="3F825930" w14:textId="77777777" w:rsidR="00D6519F" w:rsidRPr="002B6428" w:rsidRDefault="00D6519F" w:rsidP="006C1496">
            <w:pPr>
              <w:pStyle w:val="TableContents"/>
            </w:pPr>
            <w:r w:rsidRPr="002B6428">
              <w:t>0.1</w:t>
            </w:r>
          </w:p>
        </w:tc>
        <w:tc>
          <w:tcPr>
            <w:tcW w:w="2014" w:type="pct"/>
          </w:tcPr>
          <w:p w14:paraId="06A46FCA" w14:textId="13DBA8CF" w:rsidR="00D6519F" w:rsidRPr="002B6428" w:rsidRDefault="002B6428" w:rsidP="006C1496">
            <w:pPr>
              <w:pStyle w:val="TableContents"/>
            </w:pPr>
            <w:r w:rsidRPr="002B6428">
              <w:t xml:space="preserve">Peter </w:t>
            </w:r>
            <w:proofErr w:type="spellStart"/>
            <w:r w:rsidRPr="002B6428">
              <w:t>Goedegebure</w:t>
            </w:r>
            <w:proofErr w:type="spellEnd"/>
            <w:r w:rsidR="00782BFF">
              <w:t xml:space="preserve"> </w:t>
            </w:r>
            <w:r w:rsidR="00782BFF">
              <w:t>(TomTom)</w:t>
            </w:r>
          </w:p>
        </w:tc>
        <w:tc>
          <w:tcPr>
            <w:tcW w:w="1777" w:type="pct"/>
          </w:tcPr>
          <w:p w14:paraId="6D615AB1" w14:textId="30646C4A" w:rsidR="00D6519F" w:rsidRPr="002B6428" w:rsidRDefault="00D6519F" w:rsidP="006C1496">
            <w:pPr>
              <w:pStyle w:val="TableContents"/>
            </w:pPr>
            <w:r w:rsidRPr="002B6428">
              <w:t>Initial revision.</w:t>
            </w:r>
            <w:r w:rsidR="006F267F">
              <w:t xml:space="preserve"> </w:t>
            </w:r>
          </w:p>
        </w:tc>
      </w:tr>
      <w:tr w:rsidR="00A271DB" w:rsidRPr="002B6428" w14:paraId="534ECF50" w14:textId="77777777" w:rsidTr="00A72901">
        <w:trPr>
          <w:jc w:val="center"/>
        </w:trPr>
        <w:tc>
          <w:tcPr>
            <w:tcW w:w="672" w:type="pct"/>
          </w:tcPr>
          <w:p w14:paraId="3BD46EF6" w14:textId="313B1EA6" w:rsidR="00D6519F" w:rsidRPr="002B6428" w:rsidRDefault="006F267F" w:rsidP="00C51CAF">
            <w:pPr>
              <w:pStyle w:val="TableContents"/>
            </w:pPr>
            <w:r>
              <w:t>2017-01-</w:t>
            </w:r>
            <w:r w:rsidR="00C51CAF">
              <w:t>30</w:t>
            </w:r>
          </w:p>
        </w:tc>
        <w:tc>
          <w:tcPr>
            <w:tcW w:w="537" w:type="pct"/>
          </w:tcPr>
          <w:p w14:paraId="5FB19F0B" w14:textId="1CB5A231" w:rsidR="00D6519F" w:rsidRPr="002B6428" w:rsidRDefault="006F267F" w:rsidP="00915A62">
            <w:pPr>
              <w:pStyle w:val="TableContents"/>
            </w:pPr>
            <w:r>
              <w:t>0.</w:t>
            </w:r>
            <w:r w:rsidR="00915A62">
              <w:t>2</w:t>
            </w:r>
          </w:p>
        </w:tc>
        <w:tc>
          <w:tcPr>
            <w:tcW w:w="2014" w:type="pct"/>
          </w:tcPr>
          <w:p w14:paraId="3C2F545E" w14:textId="01172A10" w:rsidR="00D6519F" w:rsidRPr="002B6428" w:rsidRDefault="006F267F" w:rsidP="006C1496">
            <w:pPr>
              <w:pStyle w:val="TableContents"/>
            </w:pPr>
            <w:r>
              <w:t>Morteza Damavandpeyma</w:t>
            </w:r>
            <w:r w:rsidR="00782BFF">
              <w:t xml:space="preserve"> (TomTom)</w:t>
            </w:r>
          </w:p>
        </w:tc>
        <w:tc>
          <w:tcPr>
            <w:tcW w:w="1777" w:type="pct"/>
          </w:tcPr>
          <w:p w14:paraId="7EC47F26" w14:textId="651DA8E7" w:rsidR="00D6519F" w:rsidRPr="002B6428" w:rsidRDefault="006F267F" w:rsidP="006C1496">
            <w:pPr>
              <w:pStyle w:val="TableContents"/>
            </w:pPr>
            <w:r>
              <w:t>Draft version</w:t>
            </w:r>
          </w:p>
        </w:tc>
      </w:tr>
      <w:tr w:rsidR="00A271DB" w:rsidRPr="002B6428" w14:paraId="7C3BC79D" w14:textId="77777777" w:rsidTr="00A72901">
        <w:trPr>
          <w:jc w:val="center"/>
        </w:trPr>
        <w:tc>
          <w:tcPr>
            <w:tcW w:w="672" w:type="pct"/>
            <w:tcBorders>
              <w:top w:val="single" w:sz="4" w:space="0" w:color="auto"/>
              <w:left w:val="single" w:sz="4" w:space="0" w:color="auto"/>
              <w:bottom w:val="single" w:sz="4" w:space="0" w:color="auto"/>
              <w:right w:val="single" w:sz="4" w:space="0" w:color="auto"/>
            </w:tcBorders>
          </w:tcPr>
          <w:p w14:paraId="7D8E2835" w14:textId="4A1FAA49" w:rsidR="00346F93" w:rsidRPr="002B6428" w:rsidRDefault="00346F93" w:rsidP="00A271DB">
            <w:pPr>
              <w:pStyle w:val="TableContents"/>
            </w:pPr>
          </w:p>
        </w:tc>
        <w:tc>
          <w:tcPr>
            <w:tcW w:w="537" w:type="pct"/>
            <w:tcBorders>
              <w:top w:val="single" w:sz="4" w:space="0" w:color="auto"/>
              <w:left w:val="single" w:sz="4" w:space="0" w:color="auto"/>
              <w:bottom w:val="single" w:sz="4" w:space="0" w:color="auto"/>
              <w:right w:val="single" w:sz="4" w:space="0" w:color="auto"/>
            </w:tcBorders>
          </w:tcPr>
          <w:p w14:paraId="51A96BAB" w14:textId="4ED12FB2" w:rsidR="00346F93" w:rsidRPr="002B6428" w:rsidRDefault="00346F93" w:rsidP="00A271DB">
            <w:pPr>
              <w:pStyle w:val="TableContents"/>
            </w:pPr>
          </w:p>
        </w:tc>
        <w:tc>
          <w:tcPr>
            <w:tcW w:w="2014" w:type="pct"/>
            <w:tcBorders>
              <w:top w:val="single" w:sz="4" w:space="0" w:color="auto"/>
              <w:left w:val="single" w:sz="4" w:space="0" w:color="auto"/>
              <w:bottom w:val="single" w:sz="4" w:space="0" w:color="auto"/>
              <w:right w:val="single" w:sz="4" w:space="0" w:color="auto"/>
            </w:tcBorders>
          </w:tcPr>
          <w:p w14:paraId="6B94670B" w14:textId="76B9BE94" w:rsidR="00346F93" w:rsidRPr="002B6428" w:rsidRDefault="00346F93" w:rsidP="00A271DB">
            <w:pPr>
              <w:pStyle w:val="TableContents"/>
            </w:pPr>
          </w:p>
        </w:tc>
        <w:tc>
          <w:tcPr>
            <w:tcW w:w="1777" w:type="pct"/>
            <w:tcBorders>
              <w:top w:val="single" w:sz="4" w:space="0" w:color="auto"/>
              <w:left w:val="single" w:sz="4" w:space="0" w:color="auto"/>
              <w:bottom w:val="single" w:sz="4" w:space="0" w:color="auto"/>
              <w:right w:val="single" w:sz="4" w:space="0" w:color="auto"/>
            </w:tcBorders>
          </w:tcPr>
          <w:p w14:paraId="37420EBA" w14:textId="4771E061" w:rsidR="00346F93" w:rsidRPr="002B6428" w:rsidRDefault="00346F93" w:rsidP="00A271DB">
            <w:pPr>
              <w:pStyle w:val="TableContents"/>
            </w:pPr>
          </w:p>
        </w:tc>
      </w:tr>
      <w:tr w:rsidR="00A271DB" w:rsidRPr="002B6428" w14:paraId="33659A56" w14:textId="77777777" w:rsidTr="00A72901">
        <w:trPr>
          <w:jc w:val="center"/>
        </w:trPr>
        <w:tc>
          <w:tcPr>
            <w:tcW w:w="672" w:type="pct"/>
            <w:tcBorders>
              <w:top w:val="single" w:sz="4" w:space="0" w:color="auto"/>
              <w:left w:val="single" w:sz="4" w:space="0" w:color="auto"/>
              <w:bottom w:val="single" w:sz="4" w:space="0" w:color="auto"/>
              <w:right w:val="single" w:sz="4" w:space="0" w:color="auto"/>
            </w:tcBorders>
          </w:tcPr>
          <w:p w14:paraId="1174094E" w14:textId="303FFAAC" w:rsidR="00D6519F" w:rsidRPr="002B6428" w:rsidRDefault="00D6519F" w:rsidP="00D6519F">
            <w:pPr>
              <w:pStyle w:val="TableContents"/>
            </w:pPr>
          </w:p>
        </w:tc>
        <w:tc>
          <w:tcPr>
            <w:tcW w:w="537" w:type="pct"/>
            <w:tcBorders>
              <w:top w:val="single" w:sz="4" w:space="0" w:color="auto"/>
              <w:left w:val="single" w:sz="4" w:space="0" w:color="auto"/>
              <w:bottom w:val="single" w:sz="4" w:space="0" w:color="auto"/>
              <w:right w:val="single" w:sz="4" w:space="0" w:color="auto"/>
            </w:tcBorders>
          </w:tcPr>
          <w:p w14:paraId="2B95B5A0" w14:textId="6CD13089" w:rsidR="00D6519F" w:rsidRPr="002B6428" w:rsidRDefault="00D6519F" w:rsidP="006C1496">
            <w:pPr>
              <w:pStyle w:val="TableContents"/>
            </w:pPr>
          </w:p>
        </w:tc>
        <w:tc>
          <w:tcPr>
            <w:tcW w:w="2014" w:type="pct"/>
            <w:tcBorders>
              <w:top w:val="single" w:sz="4" w:space="0" w:color="auto"/>
              <w:left w:val="single" w:sz="4" w:space="0" w:color="auto"/>
              <w:bottom w:val="single" w:sz="4" w:space="0" w:color="auto"/>
              <w:right w:val="single" w:sz="4" w:space="0" w:color="auto"/>
            </w:tcBorders>
          </w:tcPr>
          <w:p w14:paraId="29658F1F" w14:textId="66D3F7AA" w:rsidR="00D6519F" w:rsidRPr="002B6428" w:rsidRDefault="00D6519F" w:rsidP="006C1496">
            <w:pPr>
              <w:pStyle w:val="TableContents"/>
            </w:pPr>
          </w:p>
        </w:tc>
        <w:tc>
          <w:tcPr>
            <w:tcW w:w="1777" w:type="pct"/>
            <w:tcBorders>
              <w:top w:val="single" w:sz="4" w:space="0" w:color="auto"/>
              <w:left w:val="single" w:sz="4" w:space="0" w:color="auto"/>
              <w:bottom w:val="single" w:sz="4" w:space="0" w:color="auto"/>
              <w:right w:val="single" w:sz="4" w:space="0" w:color="auto"/>
            </w:tcBorders>
          </w:tcPr>
          <w:p w14:paraId="3830637E" w14:textId="3BD49E91" w:rsidR="00346F93" w:rsidRPr="002B6428" w:rsidRDefault="00346F93" w:rsidP="00346F93">
            <w:pPr>
              <w:pStyle w:val="TableContents"/>
            </w:pPr>
          </w:p>
        </w:tc>
      </w:tr>
    </w:tbl>
    <w:p w14:paraId="5BDEAC9B" w14:textId="41629A58" w:rsidR="00D6519F" w:rsidRDefault="00D6519F" w:rsidP="00D6519F">
      <w:pPr>
        <w:pStyle w:val="Body"/>
        <w:tabs>
          <w:tab w:val="left" w:pos="1776"/>
        </w:tabs>
      </w:pPr>
    </w:p>
    <w:p w14:paraId="67152BF0" w14:textId="77777777" w:rsidR="00376E07" w:rsidRDefault="00376E07" w:rsidP="00403B3B">
      <w:pPr>
        <w:pStyle w:val="TOCHeading"/>
      </w:pPr>
      <w:r>
        <w:lastRenderedPageBreak/>
        <w:t>Table of Contents</w:t>
      </w:r>
    </w:p>
    <w:p w14:paraId="20A4A71E" w14:textId="77777777" w:rsidR="00A72901" w:rsidRDefault="00376E07">
      <w:pPr>
        <w:pStyle w:val="TOC1"/>
        <w:rPr>
          <w:rFonts w:asciiTheme="minorHAnsi" w:eastAsiaTheme="minorEastAsia" w:hAnsiTheme="minorHAnsi" w:cstheme="minorBidi"/>
          <w:sz w:val="22"/>
          <w:szCs w:val="22"/>
        </w:rPr>
      </w:pPr>
      <w:r>
        <w:rPr>
          <w:noProof w:val="0"/>
        </w:rPr>
        <w:fldChar w:fldCharType="begin"/>
      </w:r>
      <w:r>
        <w:rPr>
          <w:noProof w:val="0"/>
        </w:rPr>
        <w:instrText xml:space="preserve"> TOC \o "1-3" \h \z \u </w:instrText>
      </w:r>
      <w:r>
        <w:rPr>
          <w:noProof w:val="0"/>
        </w:rPr>
        <w:fldChar w:fldCharType="separate"/>
      </w:r>
      <w:hyperlink w:anchor="_Toc473533332" w:history="1">
        <w:r w:rsidR="00A72901" w:rsidRPr="00724675">
          <w:rPr>
            <w:rStyle w:val="Hyperlink"/>
          </w:rPr>
          <w:t>1</w:t>
        </w:r>
        <w:r w:rsidR="00A72901">
          <w:rPr>
            <w:rFonts w:asciiTheme="minorHAnsi" w:eastAsiaTheme="minorEastAsia" w:hAnsiTheme="minorHAnsi" w:cstheme="minorBidi"/>
            <w:sz w:val="22"/>
            <w:szCs w:val="22"/>
          </w:rPr>
          <w:tab/>
        </w:r>
        <w:r w:rsidR="00A72901" w:rsidRPr="00724675">
          <w:rPr>
            <w:rStyle w:val="Hyperlink"/>
          </w:rPr>
          <w:t>Introduction</w:t>
        </w:r>
        <w:r w:rsidR="00A72901">
          <w:rPr>
            <w:webHidden/>
          </w:rPr>
          <w:tab/>
        </w:r>
        <w:r w:rsidR="00A72901">
          <w:rPr>
            <w:webHidden/>
          </w:rPr>
          <w:fldChar w:fldCharType="begin"/>
        </w:r>
        <w:r w:rsidR="00A72901">
          <w:rPr>
            <w:webHidden/>
          </w:rPr>
          <w:instrText xml:space="preserve"> PAGEREF _Toc473533332 \h </w:instrText>
        </w:r>
        <w:r w:rsidR="00A72901">
          <w:rPr>
            <w:webHidden/>
          </w:rPr>
        </w:r>
        <w:r w:rsidR="00A72901">
          <w:rPr>
            <w:webHidden/>
          </w:rPr>
          <w:fldChar w:fldCharType="separate"/>
        </w:r>
        <w:r w:rsidR="00A72901">
          <w:rPr>
            <w:webHidden/>
          </w:rPr>
          <w:t>1</w:t>
        </w:r>
        <w:r w:rsidR="00A72901">
          <w:rPr>
            <w:webHidden/>
          </w:rPr>
          <w:fldChar w:fldCharType="end"/>
        </w:r>
      </w:hyperlink>
    </w:p>
    <w:p w14:paraId="67ABFDF7" w14:textId="77777777" w:rsidR="00A72901" w:rsidRDefault="00A72901">
      <w:pPr>
        <w:pStyle w:val="TOC2"/>
        <w:rPr>
          <w:rFonts w:asciiTheme="minorHAnsi" w:eastAsiaTheme="minorEastAsia" w:hAnsiTheme="minorHAnsi" w:cstheme="minorBidi"/>
          <w:sz w:val="22"/>
          <w:szCs w:val="22"/>
        </w:rPr>
      </w:pPr>
      <w:hyperlink w:anchor="_Toc473533333" w:history="1">
        <w:r w:rsidRPr="00724675">
          <w:rPr>
            <w:rStyle w:val="Hyperlink"/>
          </w:rPr>
          <w:t>1.1</w:t>
        </w:r>
        <w:r>
          <w:rPr>
            <w:rFonts w:asciiTheme="minorHAnsi" w:eastAsiaTheme="minorEastAsia" w:hAnsiTheme="minorHAnsi" w:cstheme="minorBidi"/>
            <w:sz w:val="22"/>
            <w:szCs w:val="22"/>
          </w:rPr>
          <w:tab/>
        </w:r>
        <w:r w:rsidRPr="00724675">
          <w:rPr>
            <w:rStyle w:val="Hyperlink"/>
          </w:rPr>
          <w:t>System Overview</w:t>
        </w:r>
        <w:r>
          <w:rPr>
            <w:webHidden/>
          </w:rPr>
          <w:tab/>
        </w:r>
        <w:r>
          <w:rPr>
            <w:webHidden/>
          </w:rPr>
          <w:fldChar w:fldCharType="begin"/>
        </w:r>
        <w:r>
          <w:rPr>
            <w:webHidden/>
          </w:rPr>
          <w:instrText xml:space="preserve"> PAGEREF _Toc473533333 \h </w:instrText>
        </w:r>
        <w:r>
          <w:rPr>
            <w:webHidden/>
          </w:rPr>
        </w:r>
        <w:r>
          <w:rPr>
            <w:webHidden/>
          </w:rPr>
          <w:fldChar w:fldCharType="separate"/>
        </w:r>
        <w:r>
          <w:rPr>
            <w:webHidden/>
          </w:rPr>
          <w:t>1</w:t>
        </w:r>
        <w:r>
          <w:rPr>
            <w:webHidden/>
          </w:rPr>
          <w:fldChar w:fldCharType="end"/>
        </w:r>
      </w:hyperlink>
    </w:p>
    <w:p w14:paraId="4C3AE54A" w14:textId="77777777" w:rsidR="00A72901" w:rsidRDefault="00A72901">
      <w:pPr>
        <w:pStyle w:val="TOC2"/>
        <w:rPr>
          <w:rFonts w:asciiTheme="minorHAnsi" w:eastAsiaTheme="minorEastAsia" w:hAnsiTheme="minorHAnsi" w:cstheme="minorBidi"/>
          <w:sz w:val="22"/>
          <w:szCs w:val="22"/>
        </w:rPr>
      </w:pPr>
      <w:hyperlink w:anchor="_Toc473533334" w:history="1">
        <w:r w:rsidRPr="00724675">
          <w:rPr>
            <w:rStyle w:val="Hyperlink"/>
          </w:rPr>
          <w:t>1.2</w:t>
        </w:r>
        <w:r>
          <w:rPr>
            <w:rFonts w:asciiTheme="minorHAnsi" w:eastAsiaTheme="minorEastAsia" w:hAnsiTheme="minorHAnsi" w:cstheme="minorBidi"/>
            <w:sz w:val="22"/>
            <w:szCs w:val="22"/>
          </w:rPr>
          <w:tab/>
        </w:r>
        <w:r w:rsidRPr="00724675">
          <w:rPr>
            <w:rStyle w:val="Hyperlink"/>
          </w:rPr>
          <w:t>Subsystem Overview</w:t>
        </w:r>
        <w:r>
          <w:rPr>
            <w:webHidden/>
          </w:rPr>
          <w:tab/>
        </w:r>
        <w:r>
          <w:rPr>
            <w:webHidden/>
          </w:rPr>
          <w:fldChar w:fldCharType="begin"/>
        </w:r>
        <w:r>
          <w:rPr>
            <w:webHidden/>
          </w:rPr>
          <w:instrText xml:space="preserve"> PAGEREF _Toc473533334 \h </w:instrText>
        </w:r>
        <w:r>
          <w:rPr>
            <w:webHidden/>
          </w:rPr>
        </w:r>
        <w:r>
          <w:rPr>
            <w:webHidden/>
          </w:rPr>
          <w:fldChar w:fldCharType="separate"/>
        </w:r>
        <w:r>
          <w:rPr>
            <w:webHidden/>
          </w:rPr>
          <w:t>1</w:t>
        </w:r>
        <w:r>
          <w:rPr>
            <w:webHidden/>
          </w:rPr>
          <w:fldChar w:fldCharType="end"/>
        </w:r>
      </w:hyperlink>
    </w:p>
    <w:p w14:paraId="0A7B2BB1" w14:textId="77777777" w:rsidR="00A72901" w:rsidRDefault="00A72901">
      <w:pPr>
        <w:pStyle w:val="TOC2"/>
        <w:rPr>
          <w:rFonts w:asciiTheme="minorHAnsi" w:eastAsiaTheme="minorEastAsia" w:hAnsiTheme="minorHAnsi" w:cstheme="minorBidi"/>
          <w:sz w:val="22"/>
          <w:szCs w:val="22"/>
        </w:rPr>
      </w:pPr>
      <w:hyperlink w:anchor="_Toc473533335" w:history="1">
        <w:r w:rsidRPr="00724675">
          <w:rPr>
            <w:rStyle w:val="Hyperlink"/>
          </w:rPr>
          <w:t>1.3</w:t>
        </w:r>
        <w:r>
          <w:rPr>
            <w:rFonts w:asciiTheme="minorHAnsi" w:eastAsiaTheme="minorEastAsia" w:hAnsiTheme="minorHAnsi" w:cstheme="minorBidi"/>
            <w:sz w:val="22"/>
            <w:szCs w:val="22"/>
          </w:rPr>
          <w:tab/>
        </w:r>
        <w:r w:rsidRPr="00724675">
          <w:rPr>
            <w:rStyle w:val="Hyperlink"/>
          </w:rPr>
          <w:t>Component Overview</w:t>
        </w:r>
        <w:r>
          <w:rPr>
            <w:webHidden/>
          </w:rPr>
          <w:tab/>
        </w:r>
        <w:r>
          <w:rPr>
            <w:webHidden/>
          </w:rPr>
          <w:fldChar w:fldCharType="begin"/>
        </w:r>
        <w:r>
          <w:rPr>
            <w:webHidden/>
          </w:rPr>
          <w:instrText xml:space="preserve"> PAGEREF _Toc473533335 \h </w:instrText>
        </w:r>
        <w:r>
          <w:rPr>
            <w:webHidden/>
          </w:rPr>
        </w:r>
        <w:r>
          <w:rPr>
            <w:webHidden/>
          </w:rPr>
          <w:fldChar w:fldCharType="separate"/>
        </w:r>
        <w:r>
          <w:rPr>
            <w:webHidden/>
          </w:rPr>
          <w:t>1</w:t>
        </w:r>
        <w:r>
          <w:rPr>
            <w:webHidden/>
          </w:rPr>
          <w:fldChar w:fldCharType="end"/>
        </w:r>
      </w:hyperlink>
    </w:p>
    <w:p w14:paraId="3247D6AE" w14:textId="77777777" w:rsidR="00A72901" w:rsidRDefault="00A72901">
      <w:pPr>
        <w:pStyle w:val="TOC1"/>
        <w:rPr>
          <w:rFonts w:asciiTheme="minorHAnsi" w:eastAsiaTheme="minorEastAsia" w:hAnsiTheme="minorHAnsi" w:cstheme="minorBidi"/>
          <w:sz w:val="22"/>
          <w:szCs w:val="22"/>
        </w:rPr>
      </w:pPr>
      <w:hyperlink w:anchor="_Toc473533336" w:history="1">
        <w:r w:rsidRPr="00724675">
          <w:rPr>
            <w:rStyle w:val="Hyperlink"/>
          </w:rPr>
          <w:t>2</w:t>
        </w:r>
        <w:r>
          <w:rPr>
            <w:rFonts w:asciiTheme="minorHAnsi" w:eastAsiaTheme="minorEastAsia" w:hAnsiTheme="minorHAnsi" w:cstheme="minorBidi"/>
            <w:sz w:val="22"/>
            <w:szCs w:val="22"/>
          </w:rPr>
          <w:tab/>
        </w:r>
        <w:r w:rsidRPr="00724675">
          <w:rPr>
            <w:rStyle w:val="Hyperlink"/>
          </w:rPr>
          <w:t>References</w:t>
        </w:r>
        <w:r>
          <w:rPr>
            <w:webHidden/>
          </w:rPr>
          <w:tab/>
        </w:r>
        <w:r>
          <w:rPr>
            <w:webHidden/>
          </w:rPr>
          <w:fldChar w:fldCharType="begin"/>
        </w:r>
        <w:r>
          <w:rPr>
            <w:webHidden/>
          </w:rPr>
          <w:instrText xml:space="preserve"> PAGEREF _Toc473533336 \h </w:instrText>
        </w:r>
        <w:r>
          <w:rPr>
            <w:webHidden/>
          </w:rPr>
        </w:r>
        <w:r>
          <w:rPr>
            <w:webHidden/>
          </w:rPr>
          <w:fldChar w:fldCharType="separate"/>
        </w:r>
        <w:r>
          <w:rPr>
            <w:webHidden/>
          </w:rPr>
          <w:t>3</w:t>
        </w:r>
        <w:r>
          <w:rPr>
            <w:webHidden/>
          </w:rPr>
          <w:fldChar w:fldCharType="end"/>
        </w:r>
      </w:hyperlink>
    </w:p>
    <w:p w14:paraId="09039F97" w14:textId="77777777" w:rsidR="00A72901" w:rsidRDefault="00A72901">
      <w:pPr>
        <w:pStyle w:val="TOC1"/>
        <w:rPr>
          <w:rFonts w:asciiTheme="minorHAnsi" w:eastAsiaTheme="minorEastAsia" w:hAnsiTheme="minorHAnsi" w:cstheme="minorBidi"/>
          <w:sz w:val="22"/>
          <w:szCs w:val="22"/>
        </w:rPr>
      </w:pPr>
      <w:hyperlink w:anchor="_Toc473533337" w:history="1">
        <w:r w:rsidRPr="00724675">
          <w:rPr>
            <w:rStyle w:val="Hyperlink"/>
          </w:rPr>
          <w:t>3</w:t>
        </w:r>
        <w:r>
          <w:rPr>
            <w:rFonts w:asciiTheme="minorHAnsi" w:eastAsiaTheme="minorEastAsia" w:hAnsiTheme="minorHAnsi" w:cstheme="minorBidi"/>
            <w:sz w:val="22"/>
            <w:szCs w:val="22"/>
          </w:rPr>
          <w:tab/>
        </w:r>
        <w:r w:rsidRPr="00724675">
          <w:rPr>
            <w:rStyle w:val="Hyperlink"/>
          </w:rPr>
          <w:t>Glossary</w:t>
        </w:r>
        <w:r>
          <w:rPr>
            <w:webHidden/>
          </w:rPr>
          <w:tab/>
        </w:r>
        <w:r>
          <w:rPr>
            <w:webHidden/>
          </w:rPr>
          <w:fldChar w:fldCharType="begin"/>
        </w:r>
        <w:r>
          <w:rPr>
            <w:webHidden/>
          </w:rPr>
          <w:instrText xml:space="preserve"> PAGEREF _Toc473533337 \h </w:instrText>
        </w:r>
        <w:r>
          <w:rPr>
            <w:webHidden/>
          </w:rPr>
        </w:r>
        <w:r>
          <w:rPr>
            <w:webHidden/>
          </w:rPr>
          <w:fldChar w:fldCharType="separate"/>
        </w:r>
        <w:r>
          <w:rPr>
            <w:webHidden/>
          </w:rPr>
          <w:t>4</w:t>
        </w:r>
        <w:r>
          <w:rPr>
            <w:webHidden/>
          </w:rPr>
          <w:fldChar w:fldCharType="end"/>
        </w:r>
      </w:hyperlink>
    </w:p>
    <w:p w14:paraId="6B0E172E" w14:textId="77777777" w:rsidR="00A72901" w:rsidRDefault="00A72901">
      <w:pPr>
        <w:pStyle w:val="TOC1"/>
        <w:rPr>
          <w:rFonts w:asciiTheme="minorHAnsi" w:eastAsiaTheme="minorEastAsia" w:hAnsiTheme="minorHAnsi" w:cstheme="minorBidi"/>
          <w:sz w:val="22"/>
          <w:szCs w:val="22"/>
        </w:rPr>
      </w:pPr>
      <w:hyperlink w:anchor="_Toc473533338" w:history="1">
        <w:r w:rsidRPr="00724675">
          <w:rPr>
            <w:rStyle w:val="Hyperlink"/>
          </w:rPr>
          <w:t>4</w:t>
        </w:r>
        <w:r>
          <w:rPr>
            <w:rFonts w:asciiTheme="minorHAnsi" w:eastAsiaTheme="minorEastAsia" w:hAnsiTheme="minorHAnsi" w:cstheme="minorBidi"/>
            <w:sz w:val="22"/>
            <w:szCs w:val="22"/>
          </w:rPr>
          <w:tab/>
        </w:r>
        <w:r w:rsidRPr="00724675">
          <w:rPr>
            <w:rStyle w:val="Hyperlink"/>
          </w:rPr>
          <w:t>Requirements</w:t>
        </w:r>
        <w:r>
          <w:rPr>
            <w:webHidden/>
          </w:rPr>
          <w:tab/>
        </w:r>
        <w:r>
          <w:rPr>
            <w:webHidden/>
          </w:rPr>
          <w:fldChar w:fldCharType="begin"/>
        </w:r>
        <w:r>
          <w:rPr>
            <w:webHidden/>
          </w:rPr>
          <w:instrText xml:space="preserve"> PAGEREF _Toc473533338 \h </w:instrText>
        </w:r>
        <w:r>
          <w:rPr>
            <w:webHidden/>
          </w:rPr>
        </w:r>
        <w:r>
          <w:rPr>
            <w:webHidden/>
          </w:rPr>
          <w:fldChar w:fldCharType="separate"/>
        </w:r>
        <w:r>
          <w:rPr>
            <w:webHidden/>
          </w:rPr>
          <w:t>5</w:t>
        </w:r>
        <w:r>
          <w:rPr>
            <w:webHidden/>
          </w:rPr>
          <w:fldChar w:fldCharType="end"/>
        </w:r>
      </w:hyperlink>
    </w:p>
    <w:p w14:paraId="169C29D0" w14:textId="77777777" w:rsidR="00A72901" w:rsidRDefault="00A72901">
      <w:pPr>
        <w:pStyle w:val="TOC2"/>
        <w:rPr>
          <w:rFonts w:asciiTheme="minorHAnsi" w:eastAsiaTheme="minorEastAsia" w:hAnsiTheme="minorHAnsi" w:cstheme="minorBidi"/>
          <w:sz w:val="22"/>
          <w:szCs w:val="22"/>
        </w:rPr>
      </w:pPr>
      <w:hyperlink w:anchor="_Toc473533339" w:history="1">
        <w:r w:rsidRPr="00724675">
          <w:rPr>
            <w:rStyle w:val="Hyperlink"/>
            <w:lang w:eastAsia="ja-JP"/>
          </w:rPr>
          <w:t>4.1</w:t>
        </w:r>
        <w:r>
          <w:rPr>
            <w:rFonts w:asciiTheme="minorHAnsi" w:eastAsiaTheme="minorEastAsia" w:hAnsiTheme="minorHAnsi" w:cstheme="minorBidi"/>
            <w:sz w:val="22"/>
            <w:szCs w:val="22"/>
          </w:rPr>
          <w:tab/>
        </w:r>
        <w:r w:rsidRPr="00724675">
          <w:rPr>
            <w:rStyle w:val="Hyperlink"/>
            <w:lang w:eastAsia="ja-JP"/>
          </w:rPr>
          <w:t>Use Cases</w:t>
        </w:r>
        <w:r>
          <w:rPr>
            <w:webHidden/>
          </w:rPr>
          <w:tab/>
        </w:r>
        <w:r>
          <w:rPr>
            <w:webHidden/>
          </w:rPr>
          <w:fldChar w:fldCharType="begin"/>
        </w:r>
        <w:r>
          <w:rPr>
            <w:webHidden/>
          </w:rPr>
          <w:instrText xml:space="preserve"> PAGEREF _Toc473533339 \h </w:instrText>
        </w:r>
        <w:r>
          <w:rPr>
            <w:webHidden/>
          </w:rPr>
        </w:r>
        <w:r>
          <w:rPr>
            <w:webHidden/>
          </w:rPr>
          <w:fldChar w:fldCharType="separate"/>
        </w:r>
        <w:r>
          <w:rPr>
            <w:webHidden/>
          </w:rPr>
          <w:t>5</w:t>
        </w:r>
        <w:r>
          <w:rPr>
            <w:webHidden/>
          </w:rPr>
          <w:fldChar w:fldCharType="end"/>
        </w:r>
      </w:hyperlink>
    </w:p>
    <w:p w14:paraId="7FFCCBD4" w14:textId="77777777" w:rsidR="00A72901" w:rsidRDefault="00A72901">
      <w:pPr>
        <w:pStyle w:val="TOC2"/>
        <w:rPr>
          <w:rFonts w:asciiTheme="minorHAnsi" w:eastAsiaTheme="minorEastAsia" w:hAnsiTheme="minorHAnsi" w:cstheme="minorBidi"/>
          <w:sz w:val="22"/>
          <w:szCs w:val="22"/>
        </w:rPr>
      </w:pPr>
      <w:hyperlink w:anchor="_Toc473533340" w:history="1">
        <w:r w:rsidRPr="00724675">
          <w:rPr>
            <w:rStyle w:val="Hyperlink"/>
            <w:lang w:eastAsia="ja-JP"/>
          </w:rPr>
          <w:t>4.2</w:t>
        </w:r>
        <w:r>
          <w:rPr>
            <w:rFonts w:asciiTheme="minorHAnsi" w:eastAsiaTheme="minorEastAsia" w:hAnsiTheme="minorHAnsi" w:cstheme="minorBidi"/>
            <w:sz w:val="22"/>
            <w:szCs w:val="22"/>
          </w:rPr>
          <w:tab/>
        </w:r>
        <w:r w:rsidRPr="00724675">
          <w:rPr>
            <w:rStyle w:val="Hyperlink"/>
            <w:lang w:eastAsia="ja-JP"/>
          </w:rPr>
          <w:t>Requirements</w:t>
        </w:r>
        <w:r>
          <w:rPr>
            <w:webHidden/>
          </w:rPr>
          <w:tab/>
        </w:r>
        <w:r>
          <w:rPr>
            <w:webHidden/>
          </w:rPr>
          <w:fldChar w:fldCharType="begin"/>
        </w:r>
        <w:r>
          <w:rPr>
            <w:webHidden/>
          </w:rPr>
          <w:instrText xml:space="preserve"> PAGEREF _Toc473533340 \h </w:instrText>
        </w:r>
        <w:r>
          <w:rPr>
            <w:webHidden/>
          </w:rPr>
        </w:r>
        <w:r>
          <w:rPr>
            <w:webHidden/>
          </w:rPr>
          <w:fldChar w:fldCharType="separate"/>
        </w:r>
        <w:r>
          <w:rPr>
            <w:webHidden/>
          </w:rPr>
          <w:t>7</w:t>
        </w:r>
        <w:r>
          <w:rPr>
            <w:webHidden/>
          </w:rPr>
          <w:fldChar w:fldCharType="end"/>
        </w:r>
      </w:hyperlink>
    </w:p>
    <w:p w14:paraId="202477DB" w14:textId="77777777" w:rsidR="00A72901" w:rsidRDefault="00A72901">
      <w:pPr>
        <w:pStyle w:val="TOC3"/>
        <w:rPr>
          <w:rFonts w:asciiTheme="minorHAnsi" w:eastAsiaTheme="minorEastAsia" w:hAnsiTheme="minorHAnsi" w:cstheme="minorBidi"/>
          <w:sz w:val="22"/>
          <w:szCs w:val="22"/>
        </w:rPr>
      </w:pPr>
      <w:hyperlink w:anchor="_Toc473533341" w:history="1">
        <w:r w:rsidRPr="00724675">
          <w:rPr>
            <w:rStyle w:val="Hyperlink"/>
            <w:lang w:eastAsia="ja-JP"/>
          </w:rPr>
          <w:t>4.2.1</w:t>
        </w:r>
        <w:r>
          <w:rPr>
            <w:rFonts w:asciiTheme="minorHAnsi" w:eastAsiaTheme="minorEastAsia" w:hAnsiTheme="minorHAnsi" w:cstheme="minorBidi"/>
            <w:sz w:val="22"/>
            <w:szCs w:val="22"/>
          </w:rPr>
          <w:tab/>
        </w:r>
        <w:r w:rsidRPr="00724675">
          <w:rPr>
            <w:rStyle w:val="Hyperlink"/>
            <w:lang w:eastAsia="ja-JP"/>
          </w:rPr>
          <w:t>Functional Requirements</w:t>
        </w:r>
        <w:r>
          <w:rPr>
            <w:webHidden/>
          </w:rPr>
          <w:tab/>
        </w:r>
        <w:r>
          <w:rPr>
            <w:webHidden/>
          </w:rPr>
          <w:fldChar w:fldCharType="begin"/>
        </w:r>
        <w:r>
          <w:rPr>
            <w:webHidden/>
          </w:rPr>
          <w:instrText xml:space="preserve"> PAGEREF _Toc473533341 \h </w:instrText>
        </w:r>
        <w:r>
          <w:rPr>
            <w:webHidden/>
          </w:rPr>
        </w:r>
        <w:r>
          <w:rPr>
            <w:webHidden/>
          </w:rPr>
          <w:fldChar w:fldCharType="separate"/>
        </w:r>
        <w:r>
          <w:rPr>
            <w:webHidden/>
          </w:rPr>
          <w:t>7</w:t>
        </w:r>
        <w:r>
          <w:rPr>
            <w:webHidden/>
          </w:rPr>
          <w:fldChar w:fldCharType="end"/>
        </w:r>
      </w:hyperlink>
    </w:p>
    <w:p w14:paraId="3216DF81" w14:textId="77777777" w:rsidR="00A72901" w:rsidRDefault="00A72901">
      <w:pPr>
        <w:pStyle w:val="TOC3"/>
        <w:rPr>
          <w:rFonts w:asciiTheme="minorHAnsi" w:eastAsiaTheme="minorEastAsia" w:hAnsiTheme="minorHAnsi" w:cstheme="minorBidi"/>
          <w:sz w:val="22"/>
          <w:szCs w:val="22"/>
        </w:rPr>
      </w:pPr>
      <w:hyperlink w:anchor="_Toc473533342" w:history="1">
        <w:r w:rsidRPr="00724675">
          <w:rPr>
            <w:rStyle w:val="Hyperlink"/>
            <w:lang w:eastAsia="ja-JP"/>
          </w:rPr>
          <w:t>4.2.2</w:t>
        </w:r>
        <w:r>
          <w:rPr>
            <w:rFonts w:asciiTheme="minorHAnsi" w:eastAsiaTheme="minorEastAsia" w:hAnsiTheme="minorHAnsi" w:cstheme="minorBidi"/>
            <w:sz w:val="22"/>
            <w:szCs w:val="22"/>
          </w:rPr>
          <w:tab/>
        </w:r>
        <w:r w:rsidRPr="00724675">
          <w:rPr>
            <w:rStyle w:val="Hyperlink"/>
            <w:lang w:eastAsia="ja-JP"/>
          </w:rPr>
          <w:t>Non-Functional Requirements</w:t>
        </w:r>
        <w:r>
          <w:rPr>
            <w:webHidden/>
          </w:rPr>
          <w:tab/>
        </w:r>
        <w:r>
          <w:rPr>
            <w:webHidden/>
          </w:rPr>
          <w:fldChar w:fldCharType="begin"/>
        </w:r>
        <w:r>
          <w:rPr>
            <w:webHidden/>
          </w:rPr>
          <w:instrText xml:space="preserve"> PAGEREF _Toc473533342 \h </w:instrText>
        </w:r>
        <w:r>
          <w:rPr>
            <w:webHidden/>
          </w:rPr>
        </w:r>
        <w:r>
          <w:rPr>
            <w:webHidden/>
          </w:rPr>
          <w:fldChar w:fldCharType="separate"/>
        </w:r>
        <w:r>
          <w:rPr>
            <w:webHidden/>
          </w:rPr>
          <w:t>8</w:t>
        </w:r>
        <w:r>
          <w:rPr>
            <w:webHidden/>
          </w:rPr>
          <w:fldChar w:fldCharType="end"/>
        </w:r>
      </w:hyperlink>
    </w:p>
    <w:p w14:paraId="328934A0" w14:textId="77777777" w:rsidR="00A72901" w:rsidRDefault="00A72901">
      <w:pPr>
        <w:pStyle w:val="TOC1"/>
        <w:rPr>
          <w:rFonts w:asciiTheme="minorHAnsi" w:eastAsiaTheme="minorEastAsia" w:hAnsiTheme="minorHAnsi" w:cstheme="minorBidi"/>
          <w:sz w:val="22"/>
          <w:szCs w:val="22"/>
        </w:rPr>
      </w:pPr>
      <w:hyperlink w:anchor="_Toc473533343" w:history="1">
        <w:r w:rsidRPr="00724675">
          <w:rPr>
            <w:rStyle w:val="Hyperlink"/>
          </w:rPr>
          <w:t>5</w:t>
        </w:r>
        <w:r>
          <w:rPr>
            <w:rFonts w:asciiTheme="minorHAnsi" w:eastAsiaTheme="minorEastAsia" w:hAnsiTheme="minorHAnsi" w:cstheme="minorBidi"/>
            <w:sz w:val="22"/>
            <w:szCs w:val="22"/>
          </w:rPr>
          <w:tab/>
        </w:r>
        <w:r w:rsidRPr="00724675">
          <w:rPr>
            <w:rStyle w:val="Hyperlink"/>
          </w:rPr>
          <w:t>Design Constraints</w:t>
        </w:r>
        <w:r>
          <w:rPr>
            <w:webHidden/>
          </w:rPr>
          <w:tab/>
        </w:r>
        <w:r>
          <w:rPr>
            <w:webHidden/>
          </w:rPr>
          <w:fldChar w:fldCharType="begin"/>
        </w:r>
        <w:r>
          <w:rPr>
            <w:webHidden/>
          </w:rPr>
          <w:instrText xml:space="preserve"> PAGEREF _Toc473533343 \h </w:instrText>
        </w:r>
        <w:r>
          <w:rPr>
            <w:webHidden/>
          </w:rPr>
        </w:r>
        <w:r>
          <w:rPr>
            <w:webHidden/>
          </w:rPr>
          <w:fldChar w:fldCharType="separate"/>
        </w:r>
        <w:r>
          <w:rPr>
            <w:webHidden/>
          </w:rPr>
          <w:t>9</w:t>
        </w:r>
        <w:r>
          <w:rPr>
            <w:webHidden/>
          </w:rPr>
          <w:fldChar w:fldCharType="end"/>
        </w:r>
      </w:hyperlink>
    </w:p>
    <w:p w14:paraId="54B4B305" w14:textId="77777777" w:rsidR="00A72901" w:rsidRDefault="00A72901">
      <w:pPr>
        <w:pStyle w:val="TOC1"/>
        <w:rPr>
          <w:rFonts w:asciiTheme="minorHAnsi" w:eastAsiaTheme="minorEastAsia" w:hAnsiTheme="minorHAnsi" w:cstheme="minorBidi"/>
          <w:sz w:val="22"/>
          <w:szCs w:val="22"/>
        </w:rPr>
      </w:pPr>
      <w:hyperlink w:anchor="_Toc473533344" w:history="1">
        <w:r w:rsidRPr="00724675">
          <w:rPr>
            <w:rStyle w:val="Hyperlink"/>
          </w:rPr>
          <w:t>6</w:t>
        </w:r>
        <w:r>
          <w:rPr>
            <w:rFonts w:asciiTheme="minorHAnsi" w:eastAsiaTheme="minorEastAsia" w:hAnsiTheme="minorHAnsi" w:cstheme="minorBidi"/>
            <w:sz w:val="22"/>
            <w:szCs w:val="22"/>
          </w:rPr>
          <w:tab/>
        </w:r>
        <w:r w:rsidRPr="00724675">
          <w:rPr>
            <w:rStyle w:val="Hyperlink"/>
          </w:rPr>
          <w:t>Architecture</w:t>
        </w:r>
        <w:r>
          <w:rPr>
            <w:webHidden/>
          </w:rPr>
          <w:tab/>
        </w:r>
        <w:r>
          <w:rPr>
            <w:webHidden/>
          </w:rPr>
          <w:fldChar w:fldCharType="begin"/>
        </w:r>
        <w:r>
          <w:rPr>
            <w:webHidden/>
          </w:rPr>
          <w:instrText xml:space="preserve"> PAGEREF _Toc473533344 \h </w:instrText>
        </w:r>
        <w:r>
          <w:rPr>
            <w:webHidden/>
          </w:rPr>
        </w:r>
        <w:r>
          <w:rPr>
            <w:webHidden/>
          </w:rPr>
          <w:fldChar w:fldCharType="separate"/>
        </w:r>
        <w:r>
          <w:rPr>
            <w:webHidden/>
          </w:rPr>
          <w:t>10</w:t>
        </w:r>
        <w:r>
          <w:rPr>
            <w:webHidden/>
          </w:rPr>
          <w:fldChar w:fldCharType="end"/>
        </w:r>
      </w:hyperlink>
    </w:p>
    <w:p w14:paraId="334498F0" w14:textId="77777777" w:rsidR="00A72901" w:rsidRDefault="00A72901">
      <w:pPr>
        <w:pStyle w:val="TOC2"/>
        <w:rPr>
          <w:rFonts w:asciiTheme="minorHAnsi" w:eastAsiaTheme="minorEastAsia" w:hAnsiTheme="minorHAnsi" w:cstheme="minorBidi"/>
          <w:sz w:val="22"/>
          <w:szCs w:val="22"/>
        </w:rPr>
      </w:pPr>
      <w:hyperlink w:anchor="_Toc473533345" w:history="1">
        <w:r w:rsidRPr="00724675">
          <w:rPr>
            <w:rStyle w:val="Hyperlink"/>
            <w:lang w:eastAsia="ja-JP"/>
          </w:rPr>
          <w:t>6.1</w:t>
        </w:r>
        <w:r>
          <w:rPr>
            <w:rFonts w:asciiTheme="minorHAnsi" w:eastAsiaTheme="minorEastAsia" w:hAnsiTheme="minorHAnsi" w:cstheme="minorBidi"/>
            <w:sz w:val="22"/>
            <w:szCs w:val="22"/>
          </w:rPr>
          <w:tab/>
        </w:r>
        <w:r w:rsidRPr="00724675">
          <w:rPr>
            <w:rStyle w:val="Hyperlink"/>
            <w:lang w:eastAsia="ja-JP"/>
          </w:rPr>
          <w:t>Architecture Overview</w:t>
        </w:r>
        <w:r>
          <w:rPr>
            <w:webHidden/>
          </w:rPr>
          <w:tab/>
        </w:r>
        <w:r>
          <w:rPr>
            <w:webHidden/>
          </w:rPr>
          <w:fldChar w:fldCharType="begin"/>
        </w:r>
        <w:r>
          <w:rPr>
            <w:webHidden/>
          </w:rPr>
          <w:instrText xml:space="preserve"> PAGEREF _Toc473533345 \h </w:instrText>
        </w:r>
        <w:r>
          <w:rPr>
            <w:webHidden/>
          </w:rPr>
        </w:r>
        <w:r>
          <w:rPr>
            <w:webHidden/>
          </w:rPr>
          <w:fldChar w:fldCharType="separate"/>
        </w:r>
        <w:r>
          <w:rPr>
            <w:webHidden/>
          </w:rPr>
          <w:t>10</w:t>
        </w:r>
        <w:r>
          <w:rPr>
            <w:webHidden/>
          </w:rPr>
          <w:fldChar w:fldCharType="end"/>
        </w:r>
      </w:hyperlink>
    </w:p>
    <w:p w14:paraId="69AC0C05" w14:textId="77777777" w:rsidR="00A72901" w:rsidRDefault="00A72901">
      <w:pPr>
        <w:pStyle w:val="TOC3"/>
        <w:rPr>
          <w:rFonts w:asciiTheme="minorHAnsi" w:eastAsiaTheme="minorEastAsia" w:hAnsiTheme="minorHAnsi" w:cstheme="minorBidi"/>
          <w:sz w:val="22"/>
          <w:szCs w:val="22"/>
        </w:rPr>
      </w:pPr>
      <w:hyperlink w:anchor="_Toc473533346" w:history="1">
        <w:r w:rsidRPr="00724675">
          <w:rPr>
            <w:rStyle w:val="Hyperlink"/>
            <w:lang w:eastAsia="ja-JP"/>
          </w:rPr>
          <w:t>6.1.1</w:t>
        </w:r>
        <w:r>
          <w:rPr>
            <w:rFonts w:asciiTheme="minorHAnsi" w:eastAsiaTheme="minorEastAsia" w:hAnsiTheme="minorHAnsi" w:cstheme="minorBidi"/>
            <w:sz w:val="22"/>
            <w:szCs w:val="22"/>
          </w:rPr>
          <w:tab/>
        </w:r>
        <w:r w:rsidRPr="00724675">
          <w:rPr>
            <w:rStyle w:val="Hyperlink"/>
            <w:lang w:eastAsia="ja-JP"/>
          </w:rPr>
          <w:t>Component Interfaces</w:t>
        </w:r>
        <w:r>
          <w:rPr>
            <w:webHidden/>
          </w:rPr>
          <w:tab/>
        </w:r>
        <w:r>
          <w:rPr>
            <w:webHidden/>
          </w:rPr>
          <w:fldChar w:fldCharType="begin"/>
        </w:r>
        <w:r>
          <w:rPr>
            <w:webHidden/>
          </w:rPr>
          <w:instrText xml:space="preserve"> PAGEREF _Toc473533346 \h </w:instrText>
        </w:r>
        <w:r>
          <w:rPr>
            <w:webHidden/>
          </w:rPr>
        </w:r>
        <w:r>
          <w:rPr>
            <w:webHidden/>
          </w:rPr>
          <w:fldChar w:fldCharType="separate"/>
        </w:r>
        <w:r>
          <w:rPr>
            <w:webHidden/>
          </w:rPr>
          <w:t>10</w:t>
        </w:r>
        <w:r>
          <w:rPr>
            <w:webHidden/>
          </w:rPr>
          <w:fldChar w:fldCharType="end"/>
        </w:r>
      </w:hyperlink>
    </w:p>
    <w:p w14:paraId="08561E0C" w14:textId="77777777" w:rsidR="00A72901" w:rsidRDefault="00A72901">
      <w:pPr>
        <w:pStyle w:val="TOC3"/>
        <w:rPr>
          <w:rFonts w:asciiTheme="minorHAnsi" w:eastAsiaTheme="minorEastAsia" w:hAnsiTheme="minorHAnsi" w:cstheme="minorBidi"/>
          <w:sz w:val="22"/>
          <w:szCs w:val="22"/>
        </w:rPr>
      </w:pPr>
      <w:hyperlink w:anchor="_Toc473533347" w:history="1">
        <w:r w:rsidRPr="00724675">
          <w:rPr>
            <w:rStyle w:val="Hyperlink"/>
            <w:lang w:eastAsia="ja-JP"/>
          </w:rPr>
          <w:t>6.1.2</w:t>
        </w:r>
        <w:r>
          <w:rPr>
            <w:rFonts w:asciiTheme="minorHAnsi" w:eastAsiaTheme="minorEastAsia" w:hAnsiTheme="minorHAnsi" w:cstheme="minorBidi"/>
            <w:sz w:val="22"/>
            <w:szCs w:val="22"/>
          </w:rPr>
          <w:tab/>
        </w:r>
        <w:r w:rsidRPr="00724675">
          <w:rPr>
            <w:rStyle w:val="Hyperlink"/>
            <w:lang w:eastAsia="ja-JP"/>
          </w:rPr>
          <w:t>Component Dependencies</w:t>
        </w:r>
        <w:r>
          <w:rPr>
            <w:webHidden/>
          </w:rPr>
          <w:tab/>
        </w:r>
        <w:r>
          <w:rPr>
            <w:webHidden/>
          </w:rPr>
          <w:fldChar w:fldCharType="begin"/>
        </w:r>
        <w:r>
          <w:rPr>
            <w:webHidden/>
          </w:rPr>
          <w:instrText xml:space="preserve"> PAGEREF _Toc473533347 \h </w:instrText>
        </w:r>
        <w:r>
          <w:rPr>
            <w:webHidden/>
          </w:rPr>
        </w:r>
        <w:r>
          <w:rPr>
            <w:webHidden/>
          </w:rPr>
          <w:fldChar w:fldCharType="separate"/>
        </w:r>
        <w:r>
          <w:rPr>
            <w:webHidden/>
          </w:rPr>
          <w:t>10</w:t>
        </w:r>
        <w:r>
          <w:rPr>
            <w:webHidden/>
          </w:rPr>
          <w:fldChar w:fldCharType="end"/>
        </w:r>
      </w:hyperlink>
    </w:p>
    <w:p w14:paraId="6ACB59FF" w14:textId="77777777" w:rsidR="00A72901" w:rsidRDefault="00A72901">
      <w:pPr>
        <w:pStyle w:val="TOC3"/>
        <w:rPr>
          <w:rFonts w:asciiTheme="minorHAnsi" w:eastAsiaTheme="minorEastAsia" w:hAnsiTheme="minorHAnsi" w:cstheme="minorBidi"/>
          <w:sz w:val="22"/>
          <w:szCs w:val="22"/>
        </w:rPr>
      </w:pPr>
      <w:hyperlink w:anchor="_Toc473533348" w:history="1">
        <w:r w:rsidRPr="00724675">
          <w:rPr>
            <w:rStyle w:val="Hyperlink"/>
            <w:lang w:eastAsia="ja-JP"/>
          </w:rPr>
          <w:t>6.1.3</w:t>
        </w:r>
        <w:r>
          <w:rPr>
            <w:rFonts w:asciiTheme="minorHAnsi" w:eastAsiaTheme="minorEastAsia" w:hAnsiTheme="minorHAnsi" w:cstheme="minorBidi"/>
            <w:sz w:val="22"/>
            <w:szCs w:val="22"/>
          </w:rPr>
          <w:tab/>
        </w:r>
        <w:r w:rsidRPr="00724675">
          <w:rPr>
            <w:rStyle w:val="Hyperlink"/>
            <w:lang w:eastAsia="ja-JP"/>
          </w:rPr>
          <w:t>Component Traceability</w:t>
        </w:r>
        <w:r>
          <w:rPr>
            <w:webHidden/>
          </w:rPr>
          <w:tab/>
        </w:r>
        <w:r>
          <w:rPr>
            <w:webHidden/>
          </w:rPr>
          <w:fldChar w:fldCharType="begin"/>
        </w:r>
        <w:r>
          <w:rPr>
            <w:webHidden/>
          </w:rPr>
          <w:instrText xml:space="preserve"> PAGEREF _Toc473533348 \h </w:instrText>
        </w:r>
        <w:r>
          <w:rPr>
            <w:webHidden/>
          </w:rPr>
        </w:r>
        <w:r>
          <w:rPr>
            <w:webHidden/>
          </w:rPr>
          <w:fldChar w:fldCharType="separate"/>
        </w:r>
        <w:r>
          <w:rPr>
            <w:webHidden/>
          </w:rPr>
          <w:t>10</w:t>
        </w:r>
        <w:r>
          <w:rPr>
            <w:webHidden/>
          </w:rPr>
          <w:fldChar w:fldCharType="end"/>
        </w:r>
      </w:hyperlink>
    </w:p>
    <w:p w14:paraId="164868DA" w14:textId="77777777" w:rsidR="00A72901" w:rsidRDefault="00A72901">
      <w:pPr>
        <w:pStyle w:val="TOC3"/>
        <w:rPr>
          <w:rFonts w:asciiTheme="minorHAnsi" w:eastAsiaTheme="minorEastAsia" w:hAnsiTheme="minorHAnsi" w:cstheme="minorBidi"/>
          <w:sz w:val="22"/>
          <w:szCs w:val="22"/>
        </w:rPr>
      </w:pPr>
      <w:hyperlink w:anchor="_Toc473533349" w:history="1">
        <w:r w:rsidRPr="00724675">
          <w:rPr>
            <w:rStyle w:val="Hyperlink"/>
            <w:lang w:eastAsia="ja-JP"/>
          </w:rPr>
          <w:t>6.1.4</w:t>
        </w:r>
        <w:r>
          <w:rPr>
            <w:rFonts w:asciiTheme="minorHAnsi" w:eastAsiaTheme="minorEastAsia" w:hAnsiTheme="minorHAnsi" w:cstheme="minorBidi"/>
            <w:sz w:val="22"/>
            <w:szCs w:val="22"/>
          </w:rPr>
          <w:tab/>
        </w:r>
        <w:r w:rsidRPr="00724675">
          <w:rPr>
            <w:rStyle w:val="Hyperlink"/>
            <w:lang w:eastAsia="ja-JP"/>
          </w:rPr>
          <w:t>Component Composition</w:t>
        </w:r>
        <w:r>
          <w:rPr>
            <w:webHidden/>
          </w:rPr>
          <w:tab/>
        </w:r>
        <w:r>
          <w:rPr>
            <w:webHidden/>
          </w:rPr>
          <w:fldChar w:fldCharType="begin"/>
        </w:r>
        <w:r>
          <w:rPr>
            <w:webHidden/>
          </w:rPr>
          <w:instrText xml:space="preserve"> PAGEREF _Toc473533349 \h </w:instrText>
        </w:r>
        <w:r>
          <w:rPr>
            <w:webHidden/>
          </w:rPr>
        </w:r>
        <w:r>
          <w:rPr>
            <w:webHidden/>
          </w:rPr>
          <w:fldChar w:fldCharType="separate"/>
        </w:r>
        <w:r>
          <w:rPr>
            <w:webHidden/>
          </w:rPr>
          <w:t>11</w:t>
        </w:r>
        <w:r>
          <w:rPr>
            <w:webHidden/>
          </w:rPr>
          <w:fldChar w:fldCharType="end"/>
        </w:r>
      </w:hyperlink>
    </w:p>
    <w:p w14:paraId="72EB252B" w14:textId="77777777" w:rsidR="00A72901" w:rsidRDefault="00A72901">
      <w:pPr>
        <w:pStyle w:val="TOC3"/>
        <w:rPr>
          <w:rFonts w:asciiTheme="minorHAnsi" w:eastAsiaTheme="minorEastAsia" w:hAnsiTheme="minorHAnsi" w:cstheme="minorBidi"/>
          <w:sz w:val="22"/>
          <w:szCs w:val="22"/>
        </w:rPr>
      </w:pPr>
      <w:hyperlink w:anchor="_Toc473533350" w:history="1">
        <w:r w:rsidRPr="00724675">
          <w:rPr>
            <w:rStyle w:val="Hyperlink"/>
            <w:lang w:eastAsia="ja-JP"/>
          </w:rPr>
          <w:t>6.1.5</w:t>
        </w:r>
        <w:r>
          <w:rPr>
            <w:rFonts w:asciiTheme="minorHAnsi" w:eastAsiaTheme="minorEastAsia" w:hAnsiTheme="minorHAnsi" w:cstheme="minorBidi"/>
            <w:sz w:val="22"/>
            <w:szCs w:val="22"/>
          </w:rPr>
          <w:tab/>
        </w:r>
        <w:r w:rsidRPr="00724675">
          <w:rPr>
            <w:rStyle w:val="Hyperlink"/>
            <w:lang w:eastAsia="ja-JP"/>
          </w:rPr>
          <w:t>Component Deployment</w:t>
        </w:r>
        <w:r>
          <w:rPr>
            <w:webHidden/>
          </w:rPr>
          <w:tab/>
        </w:r>
        <w:r>
          <w:rPr>
            <w:webHidden/>
          </w:rPr>
          <w:fldChar w:fldCharType="begin"/>
        </w:r>
        <w:r>
          <w:rPr>
            <w:webHidden/>
          </w:rPr>
          <w:instrText xml:space="preserve"> PAGEREF _Toc473533350 \h </w:instrText>
        </w:r>
        <w:r>
          <w:rPr>
            <w:webHidden/>
          </w:rPr>
        </w:r>
        <w:r>
          <w:rPr>
            <w:webHidden/>
          </w:rPr>
          <w:fldChar w:fldCharType="separate"/>
        </w:r>
        <w:r>
          <w:rPr>
            <w:webHidden/>
          </w:rPr>
          <w:t>11</w:t>
        </w:r>
        <w:r>
          <w:rPr>
            <w:webHidden/>
          </w:rPr>
          <w:fldChar w:fldCharType="end"/>
        </w:r>
      </w:hyperlink>
    </w:p>
    <w:p w14:paraId="41FDE8BE" w14:textId="77777777" w:rsidR="00A72901" w:rsidRDefault="00A72901">
      <w:pPr>
        <w:pStyle w:val="TOC1"/>
        <w:rPr>
          <w:rFonts w:asciiTheme="minorHAnsi" w:eastAsiaTheme="minorEastAsia" w:hAnsiTheme="minorHAnsi" w:cstheme="minorBidi"/>
          <w:sz w:val="22"/>
          <w:szCs w:val="22"/>
        </w:rPr>
      </w:pPr>
      <w:hyperlink w:anchor="_Toc473533351" w:history="1">
        <w:r w:rsidRPr="00724675">
          <w:rPr>
            <w:rStyle w:val="Hyperlink"/>
          </w:rPr>
          <w:t>7</w:t>
        </w:r>
        <w:r>
          <w:rPr>
            <w:rFonts w:asciiTheme="minorHAnsi" w:eastAsiaTheme="minorEastAsia" w:hAnsiTheme="minorHAnsi" w:cstheme="minorBidi"/>
            <w:sz w:val="22"/>
            <w:szCs w:val="22"/>
          </w:rPr>
          <w:tab/>
        </w:r>
        <w:r w:rsidRPr="00724675">
          <w:rPr>
            <w:rStyle w:val="Hyperlink"/>
          </w:rPr>
          <w:t>Collaboration</w:t>
        </w:r>
        <w:r>
          <w:rPr>
            <w:webHidden/>
          </w:rPr>
          <w:tab/>
        </w:r>
        <w:r>
          <w:rPr>
            <w:webHidden/>
          </w:rPr>
          <w:fldChar w:fldCharType="begin"/>
        </w:r>
        <w:r>
          <w:rPr>
            <w:webHidden/>
          </w:rPr>
          <w:instrText xml:space="preserve"> PAGEREF _Toc473533351 \h </w:instrText>
        </w:r>
        <w:r>
          <w:rPr>
            <w:webHidden/>
          </w:rPr>
        </w:r>
        <w:r>
          <w:rPr>
            <w:webHidden/>
          </w:rPr>
          <w:fldChar w:fldCharType="separate"/>
        </w:r>
        <w:r>
          <w:rPr>
            <w:webHidden/>
          </w:rPr>
          <w:t>12</w:t>
        </w:r>
        <w:r>
          <w:rPr>
            <w:webHidden/>
          </w:rPr>
          <w:fldChar w:fldCharType="end"/>
        </w:r>
      </w:hyperlink>
    </w:p>
    <w:p w14:paraId="44D6A042" w14:textId="77777777" w:rsidR="00A72901" w:rsidRDefault="00A72901">
      <w:pPr>
        <w:pStyle w:val="TOC2"/>
        <w:rPr>
          <w:rFonts w:asciiTheme="minorHAnsi" w:eastAsiaTheme="minorEastAsia" w:hAnsiTheme="minorHAnsi" w:cstheme="minorBidi"/>
          <w:sz w:val="22"/>
          <w:szCs w:val="22"/>
        </w:rPr>
      </w:pPr>
      <w:hyperlink w:anchor="_Toc473533352" w:history="1">
        <w:r w:rsidRPr="00724675">
          <w:rPr>
            <w:rStyle w:val="Hyperlink"/>
            <w:lang w:eastAsia="ja-JP"/>
          </w:rPr>
          <w:t>7.1</w:t>
        </w:r>
        <w:r>
          <w:rPr>
            <w:rFonts w:asciiTheme="minorHAnsi" w:eastAsiaTheme="minorEastAsia" w:hAnsiTheme="minorHAnsi" w:cstheme="minorBidi"/>
            <w:sz w:val="22"/>
            <w:szCs w:val="22"/>
          </w:rPr>
          <w:tab/>
        </w:r>
        <w:r w:rsidRPr="00724675">
          <w:rPr>
            <w:rStyle w:val="Hyperlink"/>
            <w:lang w:eastAsia="ja-JP"/>
          </w:rPr>
          <w:t>Use case realization “Finding a location by only typing a search text around my current location in area of approximately of 15 KM away”</w:t>
        </w:r>
        <w:r>
          <w:rPr>
            <w:webHidden/>
          </w:rPr>
          <w:tab/>
        </w:r>
        <w:r>
          <w:rPr>
            <w:webHidden/>
          </w:rPr>
          <w:fldChar w:fldCharType="begin"/>
        </w:r>
        <w:r>
          <w:rPr>
            <w:webHidden/>
          </w:rPr>
          <w:instrText xml:space="preserve"> PAGEREF _Toc473533352 \h </w:instrText>
        </w:r>
        <w:r>
          <w:rPr>
            <w:webHidden/>
          </w:rPr>
        </w:r>
        <w:r>
          <w:rPr>
            <w:webHidden/>
          </w:rPr>
          <w:fldChar w:fldCharType="separate"/>
        </w:r>
        <w:r>
          <w:rPr>
            <w:webHidden/>
          </w:rPr>
          <w:t>12</w:t>
        </w:r>
        <w:r>
          <w:rPr>
            <w:webHidden/>
          </w:rPr>
          <w:fldChar w:fldCharType="end"/>
        </w:r>
      </w:hyperlink>
    </w:p>
    <w:p w14:paraId="78CED8A4" w14:textId="77777777" w:rsidR="00A72901" w:rsidRDefault="00A72901">
      <w:pPr>
        <w:pStyle w:val="TOC2"/>
        <w:rPr>
          <w:rFonts w:asciiTheme="minorHAnsi" w:eastAsiaTheme="minorEastAsia" w:hAnsiTheme="minorHAnsi" w:cstheme="minorBidi"/>
          <w:sz w:val="22"/>
          <w:szCs w:val="22"/>
        </w:rPr>
      </w:pPr>
      <w:hyperlink w:anchor="_Toc473533353" w:history="1">
        <w:r w:rsidRPr="00724675">
          <w:rPr>
            <w:rStyle w:val="Hyperlink"/>
            <w:lang w:eastAsia="ja-JP"/>
          </w:rPr>
          <w:t>7.2</w:t>
        </w:r>
        <w:r>
          <w:rPr>
            <w:rFonts w:asciiTheme="minorHAnsi" w:eastAsiaTheme="minorEastAsia" w:hAnsiTheme="minorHAnsi" w:cstheme="minorBidi"/>
            <w:sz w:val="22"/>
            <w:szCs w:val="22"/>
          </w:rPr>
          <w:tab/>
        </w:r>
        <w:r w:rsidRPr="00724675">
          <w:rPr>
            <w:rStyle w:val="Hyperlink"/>
            <w:lang w:eastAsia="ja-JP"/>
          </w:rPr>
          <w:t>Use case realization “Finding an address by only typing a street name and scrolling down the result list”</w:t>
        </w:r>
        <w:r>
          <w:rPr>
            <w:webHidden/>
          </w:rPr>
          <w:tab/>
        </w:r>
        <w:r>
          <w:rPr>
            <w:webHidden/>
          </w:rPr>
          <w:fldChar w:fldCharType="begin"/>
        </w:r>
        <w:r>
          <w:rPr>
            <w:webHidden/>
          </w:rPr>
          <w:instrText xml:space="preserve"> PAGEREF _Toc473533353 \h </w:instrText>
        </w:r>
        <w:r>
          <w:rPr>
            <w:webHidden/>
          </w:rPr>
        </w:r>
        <w:r>
          <w:rPr>
            <w:webHidden/>
          </w:rPr>
          <w:fldChar w:fldCharType="separate"/>
        </w:r>
        <w:r>
          <w:rPr>
            <w:webHidden/>
          </w:rPr>
          <w:t>13</w:t>
        </w:r>
        <w:r>
          <w:rPr>
            <w:webHidden/>
          </w:rPr>
          <w:fldChar w:fldCharType="end"/>
        </w:r>
      </w:hyperlink>
    </w:p>
    <w:p w14:paraId="325A1586" w14:textId="77777777" w:rsidR="00A72901" w:rsidRDefault="00A72901">
      <w:pPr>
        <w:pStyle w:val="TOC2"/>
        <w:rPr>
          <w:rFonts w:asciiTheme="minorHAnsi" w:eastAsiaTheme="minorEastAsia" w:hAnsiTheme="minorHAnsi" w:cstheme="minorBidi"/>
          <w:sz w:val="22"/>
          <w:szCs w:val="22"/>
        </w:rPr>
      </w:pPr>
      <w:hyperlink w:anchor="_Toc473533354" w:history="1">
        <w:r w:rsidRPr="00724675">
          <w:rPr>
            <w:rStyle w:val="Hyperlink"/>
            <w:lang w:eastAsia="ja-JP"/>
          </w:rPr>
          <w:t>7.3</w:t>
        </w:r>
        <w:r>
          <w:rPr>
            <w:rFonts w:asciiTheme="minorHAnsi" w:eastAsiaTheme="minorEastAsia" w:hAnsiTheme="minorHAnsi" w:cstheme="minorBidi"/>
            <w:sz w:val="22"/>
            <w:szCs w:val="22"/>
          </w:rPr>
          <w:tab/>
        </w:r>
        <w:r w:rsidRPr="00724675">
          <w:rPr>
            <w:rStyle w:val="Hyperlink"/>
            <w:lang w:eastAsia="ja-JP"/>
          </w:rPr>
          <w:t>Use case realization “Finding a hotel by typing its name and selecting the 'hotel' POI category”</w:t>
        </w:r>
        <w:r>
          <w:rPr>
            <w:webHidden/>
          </w:rPr>
          <w:tab/>
        </w:r>
        <w:r>
          <w:rPr>
            <w:webHidden/>
          </w:rPr>
          <w:fldChar w:fldCharType="begin"/>
        </w:r>
        <w:r>
          <w:rPr>
            <w:webHidden/>
          </w:rPr>
          <w:instrText xml:space="preserve"> PAGEREF _Toc473533354 \h </w:instrText>
        </w:r>
        <w:r>
          <w:rPr>
            <w:webHidden/>
          </w:rPr>
        </w:r>
        <w:r>
          <w:rPr>
            <w:webHidden/>
          </w:rPr>
          <w:fldChar w:fldCharType="separate"/>
        </w:r>
        <w:r>
          <w:rPr>
            <w:webHidden/>
          </w:rPr>
          <w:t>14</w:t>
        </w:r>
        <w:r>
          <w:rPr>
            <w:webHidden/>
          </w:rPr>
          <w:fldChar w:fldCharType="end"/>
        </w:r>
      </w:hyperlink>
    </w:p>
    <w:p w14:paraId="44F87897" w14:textId="77777777" w:rsidR="00A72901" w:rsidRDefault="00A72901">
      <w:pPr>
        <w:pStyle w:val="TOC2"/>
        <w:rPr>
          <w:rFonts w:asciiTheme="minorHAnsi" w:eastAsiaTheme="minorEastAsia" w:hAnsiTheme="minorHAnsi" w:cstheme="minorBidi"/>
          <w:sz w:val="22"/>
          <w:szCs w:val="22"/>
        </w:rPr>
      </w:pPr>
      <w:hyperlink w:anchor="_Toc473533355" w:history="1">
        <w:r w:rsidRPr="00724675">
          <w:rPr>
            <w:rStyle w:val="Hyperlink"/>
            <w:lang w:eastAsia="ja-JP"/>
          </w:rPr>
          <w:t>7.4</w:t>
        </w:r>
        <w:r>
          <w:rPr>
            <w:rFonts w:asciiTheme="minorHAnsi" w:eastAsiaTheme="minorEastAsia" w:hAnsiTheme="minorHAnsi" w:cstheme="minorBidi"/>
            <w:sz w:val="22"/>
            <w:szCs w:val="22"/>
          </w:rPr>
          <w:tab/>
        </w:r>
        <w:r w:rsidRPr="00724675">
          <w:rPr>
            <w:rStyle w:val="Hyperlink"/>
            <w:lang w:eastAsia="ja-JP"/>
          </w:rPr>
          <w:t>Use case realization “Finding a petrol station along my current route and not further than 5 KM from the route”</w:t>
        </w:r>
        <w:r>
          <w:rPr>
            <w:webHidden/>
          </w:rPr>
          <w:tab/>
        </w:r>
        <w:r>
          <w:rPr>
            <w:webHidden/>
          </w:rPr>
          <w:fldChar w:fldCharType="begin"/>
        </w:r>
        <w:r>
          <w:rPr>
            <w:webHidden/>
          </w:rPr>
          <w:instrText xml:space="preserve"> PAGEREF _Toc473533355 \h </w:instrText>
        </w:r>
        <w:r>
          <w:rPr>
            <w:webHidden/>
          </w:rPr>
        </w:r>
        <w:r>
          <w:rPr>
            <w:webHidden/>
          </w:rPr>
          <w:fldChar w:fldCharType="separate"/>
        </w:r>
        <w:r>
          <w:rPr>
            <w:webHidden/>
          </w:rPr>
          <w:t>14</w:t>
        </w:r>
        <w:r>
          <w:rPr>
            <w:webHidden/>
          </w:rPr>
          <w:fldChar w:fldCharType="end"/>
        </w:r>
      </w:hyperlink>
    </w:p>
    <w:p w14:paraId="0B371A91" w14:textId="77777777" w:rsidR="00A72901" w:rsidRDefault="00A72901">
      <w:pPr>
        <w:pStyle w:val="TOC2"/>
        <w:rPr>
          <w:rFonts w:asciiTheme="minorHAnsi" w:eastAsiaTheme="minorEastAsia" w:hAnsiTheme="minorHAnsi" w:cstheme="minorBidi"/>
          <w:sz w:val="22"/>
          <w:szCs w:val="22"/>
        </w:rPr>
      </w:pPr>
      <w:hyperlink w:anchor="_Toc473533356" w:history="1">
        <w:r w:rsidRPr="00724675">
          <w:rPr>
            <w:rStyle w:val="Hyperlink"/>
            <w:lang w:eastAsia="ja-JP"/>
          </w:rPr>
          <w:t>7.5</w:t>
        </w:r>
        <w:r>
          <w:rPr>
            <w:rFonts w:asciiTheme="minorHAnsi" w:eastAsiaTheme="minorEastAsia" w:hAnsiTheme="minorHAnsi" w:cstheme="minorBidi"/>
            <w:sz w:val="22"/>
            <w:szCs w:val="22"/>
          </w:rPr>
          <w:tab/>
        </w:r>
        <w:r w:rsidRPr="00724675">
          <w:rPr>
            <w:rStyle w:val="Hyperlink"/>
            <w:lang w:eastAsia="ja-JP"/>
          </w:rPr>
          <w:t>Use case realization “User doesn't know the exact spelling of a hotel (e.g., Cesar hotel) and still wants to find the location by entering a text close to the exact name (e.g., by entering Cedar hotel)”</w:t>
        </w:r>
        <w:r>
          <w:rPr>
            <w:webHidden/>
          </w:rPr>
          <w:tab/>
        </w:r>
        <w:r>
          <w:rPr>
            <w:webHidden/>
          </w:rPr>
          <w:fldChar w:fldCharType="begin"/>
        </w:r>
        <w:r>
          <w:rPr>
            <w:webHidden/>
          </w:rPr>
          <w:instrText xml:space="preserve"> PAGEREF _Toc473533356 \h </w:instrText>
        </w:r>
        <w:r>
          <w:rPr>
            <w:webHidden/>
          </w:rPr>
        </w:r>
        <w:r>
          <w:rPr>
            <w:webHidden/>
          </w:rPr>
          <w:fldChar w:fldCharType="separate"/>
        </w:r>
        <w:r>
          <w:rPr>
            <w:webHidden/>
          </w:rPr>
          <w:t>15</w:t>
        </w:r>
        <w:r>
          <w:rPr>
            <w:webHidden/>
          </w:rPr>
          <w:fldChar w:fldCharType="end"/>
        </w:r>
      </w:hyperlink>
    </w:p>
    <w:p w14:paraId="5C02DAC1" w14:textId="77777777" w:rsidR="00A72901" w:rsidRDefault="00A72901">
      <w:pPr>
        <w:pStyle w:val="TOC1"/>
        <w:rPr>
          <w:rFonts w:asciiTheme="minorHAnsi" w:eastAsiaTheme="minorEastAsia" w:hAnsiTheme="minorHAnsi" w:cstheme="minorBidi"/>
          <w:sz w:val="22"/>
          <w:szCs w:val="22"/>
        </w:rPr>
      </w:pPr>
      <w:hyperlink w:anchor="_Toc473533357" w:history="1">
        <w:r w:rsidRPr="00724675">
          <w:rPr>
            <w:rStyle w:val="Hyperlink"/>
          </w:rPr>
          <w:t>8</w:t>
        </w:r>
        <w:r>
          <w:rPr>
            <w:rFonts w:asciiTheme="minorHAnsi" w:eastAsiaTheme="minorEastAsia" w:hAnsiTheme="minorHAnsi" w:cstheme="minorBidi"/>
            <w:sz w:val="22"/>
            <w:szCs w:val="22"/>
          </w:rPr>
          <w:tab/>
        </w:r>
        <w:r w:rsidRPr="00724675">
          <w:rPr>
            <w:rStyle w:val="Hyperlink"/>
          </w:rPr>
          <w:t>Interfaces</w:t>
        </w:r>
        <w:r>
          <w:rPr>
            <w:webHidden/>
          </w:rPr>
          <w:tab/>
        </w:r>
        <w:r>
          <w:rPr>
            <w:webHidden/>
          </w:rPr>
          <w:fldChar w:fldCharType="begin"/>
        </w:r>
        <w:r>
          <w:rPr>
            <w:webHidden/>
          </w:rPr>
          <w:instrText xml:space="preserve"> PAGEREF _Toc473533357 \h </w:instrText>
        </w:r>
        <w:r>
          <w:rPr>
            <w:webHidden/>
          </w:rPr>
        </w:r>
        <w:r>
          <w:rPr>
            <w:webHidden/>
          </w:rPr>
          <w:fldChar w:fldCharType="separate"/>
        </w:r>
        <w:r>
          <w:rPr>
            <w:webHidden/>
          </w:rPr>
          <w:t>16</w:t>
        </w:r>
        <w:r>
          <w:rPr>
            <w:webHidden/>
          </w:rPr>
          <w:fldChar w:fldCharType="end"/>
        </w:r>
      </w:hyperlink>
    </w:p>
    <w:p w14:paraId="748F1326" w14:textId="77777777" w:rsidR="00A72901" w:rsidRDefault="00A72901">
      <w:pPr>
        <w:pStyle w:val="TOC2"/>
        <w:rPr>
          <w:rFonts w:asciiTheme="minorHAnsi" w:eastAsiaTheme="minorEastAsia" w:hAnsiTheme="minorHAnsi" w:cstheme="minorBidi"/>
          <w:sz w:val="22"/>
          <w:szCs w:val="22"/>
        </w:rPr>
      </w:pPr>
      <w:hyperlink w:anchor="_Toc473533358" w:history="1">
        <w:r w:rsidRPr="00724675">
          <w:rPr>
            <w:rStyle w:val="Hyperlink"/>
            <w:lang w:eastAsia="ja-JP"/>
          </w:rPr>
          <w:t>8.1</w:t>
        </w:r>
        <w:r>
          <w:rPr>
            <w:rFonts w:asciiTheme="minorHAnsi" w:eastAsiaTheme="minorEastAsia" w:hAnsiTheme="minorHAnsi" w:cstheme="minorBidi"/>
            <w:sz w:val="22"/>
            <w:szCs w:val="22"/>
          </w:rPr>
          <w:tab/>
        </w:r>
        <w:r w:rsidRPr="00724675">
          <w:rPr>
            <w:rStyle w:val="Hyperlink"/>
            <w:lang w:eastAsia="ja-JP"/>
          </w:rPr>
          <w:t>Interface FreeTextSearch</w:t>
        </w:r>
        <w:r>
          <w:rPr>
            <w:webHidden/>
          </w:rPr>
          <w:tab/>
        </w:r>
        <w:r>
          <w:rPr>
            <w:webHidden/>
          </w:rPr>
          <w:fldChar w:fldCharType="begin"/>
        </w:r>
        <w:r>
          <w:rPr>
            <w:webHidden/>
          </w:rPr>
          <w:instrText xml:space="preserve"> PAGEREF _Toc473533358 \h </w:instrText>
        </w:r>
        <w:r>
          <w:rPr>
            <w:webHidden/>
          </w:rPr>
        </w:r>
        <w:r>
          <w:rPr>
            <w:webHidden/>
          </w:rPr>
          <w:fldChar w:fldCharType="separate"/>
        </w:r>
        <w:r>
          <w:rPr>
            <w:webHidden/>
          </w:rPr>
          <w:t>16</w:t>
        </w:r>
        <w:r>
          <w:rPr>
            <w:webHidden/>
          </w:rPr>
          <w:fldChar w:fldCharType="end"/>
        </w:r>
      </w:hyperlink>
    </w:p>
    <w:p w14:paraId="2FDE8E5E" w14:textId="77777777" w:rsidR="00A72901" w:rsidRDefault="00A72901">
      <w:pPr>
        <w:pStyle w:val="TOC3"/>
        <w:rPr>
          <w:rFonts w:asciiTheme="minorHAnsi" w:eastAsiaTheme="minorEastAsia" w:hAnsiTheme="minorHAnsi" w:cstheme="minorBidi"/>
          <w:sz w:val="22"/>
          <w:szCs w:val="22"/>
        </w:rPr>
      </w:pPr>
      <w:hyperlink w:anchor="_Toc473533359" w:history="1">
        <w:r w:rsidRPr="00724675">
          <w:rPr>
            <w:rStyle w:val="Hyperlink"/>
            <w:lang w:eastAsia="ja-JP"/>
          </w:rPr>
          <w:t>8.1.1</w:t>
        </w:r>
        <w:r>
          <w:rPr>
            <w:rFonts w:asciiTheme="minorHAnsi" w:eastAsiaTheme="minorEastAsia" w:hAnsiTheme="minorHAnsi" w:cstheme="minorBidi"/>
            <w:sz w:val="22"/>
            <w:szCs w:val="22"/>
          </w:rPr>
          <w:tab/>
        </w:r>
        <w:r w:rsidRPr="00724675">
          <w:rPr>
            <w:rStyle w:val="Hyperlink"/>
            <w:lang w:eastAsia="ja-JP"/>
          </w:rPr>
          <w:t>Franca IDL definition</w:t>
        </w:r>
        <w:r>
          <w:rPr>
            <w:webHidden/>
          </w:rPr>
          <w:tab/>
        </w:r>
        <w:r>
          <w:rPr>
            <w:webHidden/>
          </w:rPr>
          <w:fldChar w:fldCharType="begin"/>
        </w:r>
        <w:r>
          <w:rPr>
            <w:webHidden/>
          </w:rPr>
          <w:instrText xml:space="preserve"> PAGEREF _Toc473533359 \h </w:instrText>
        </w:r>
        <w:r>
          <w:rPr>
            <w:webHidden/>
          </w:rPr>
        </w:r>
        <w:r>
          <w:rPr>
            <w:webHidden/>
          </w:rPr>
          <w:fldChar w:fldCharType="separate"/>
        </w:r>
        <w:r>
          <w:rPr>
            <w:webHidden/>
          </w:rPr>
          <w:t>16</w:t>
        </w:r>
        <w:r>
          <w:rPr>
            <w:webHidden/>
          </w:rPr>
          <w:fldChar w:fldCharType="end"/>
        </w:r>
      </w:hyperlink>
    </w:p>
    <w:p w14:paraId="080885D7" w14:textId="77777777" w:rsidR="00A72901" w:rsidRDefault="00A72901">
      <w:pPr>
        <w:pStyle w:val="TOC3"/>
        <w:rPr>
          <w:rFonts w:asciiTheme="minorHAnsi" w:eastAsiaTheme="minorEastAsia" w:hAnsiTheme="minorHAnsi" w:cstheme="minorBidi"/>
          <w:sz w:val="22"/>
          <w:szCs w:val="22"/>
        </w:rPr>
      </w:pPr>
      <w:hyperlink w:anchor="_Toc473533360" w:history="1">
        <w:r w:rsidRPr="00724675">
          <w:rPr>
            <w:rStyle w:val="Hyperlink"/>
            <w:lang w:eastAsia="ja-JP"/>
          </w:rPr>
          <w:t>8.1.2</w:t>
        </w:r>
        <w:r>
          <w:rPr>
            <w:rFonts w:asciiTheme="minorHAnsi" w:eastAsiaTheme="minorEastAsia" w:hAnsiTheme="minorHAnsi" w:cstheme="minorBidi"/>
            <w:sz w:val="22"/>
            <w:szCs w:val="22"/>
          </w:rPr>
          <w:tab/>
        </w:r>
        <w:r w:rsidRPr="00724675">
          <w:rPr>
            <w:rStyle w:val="Hyperlink"/>
            <w:lang w:eastAsia="ja-JP"/>
          </w:rPr>
          <w:t>D-Bus XML</w:t>
        </w:r>
        <w:r>
          <w:rPr>
            <w:webHidden/>
          </w:rPr>
          <w:tab/>
        </w:r>
        <w:r>
          <w:rPr>
            <w:webHidden/>
          </w:rPr>
          <w:fldChar w:fldCharType="begin"/>
        </w:r>
        <w:r>
          <w:rPr>
            <w:webHidden/>
          </w:rPr>
          <w:instrText xml:space="preserve"> PAGEREF _Toc473533360 \h </w:instrText>
        </w:r>
        <w:r>
          <w:rPr>
            <w:webHidden/>
          </w:rPr>
        </w:r>
        <w:r>
          <w:rPr>
            <w:webHidden/>
          </w:rPr>
          <w:fldChar w:fldCharType="separate"/>
        </w:r>
        <w:r>
          <w:rPr>
            <w:webHidden/>
          </w:rPr>
          <w:t>39</w:t>
        </w:r>
        <w:r>
          <w:rPr>
            <w:webHidden/>
          </w:rPr>
          <w:fldChar w:fldCharType="end"/>
        </w:r>
      </w:hyperlink>
    </w:p>
    <w:p w14:paraId="4A034CD7" w14:textId="77777777" w:rsidR="00A72901" w:rsidRDefault="00A72901">
      <w:pPr>
        <w:pStyle w:val="TOC1"/>
        <w:rPr>
          <w:rFonts w:asciiTheme="minorHAnsi" w:eastAsiaTheme="minorEastAsia" w:hAnsiTheme="minorHAnsi" w:cstheme="minorBidi"/>
          <w:sz w:val="22"/>
          <w:szCs w:val="22"/>
        </w:rPr>
      </w:pPr>
      <w:hyperlink w:anchor="_Toc473533361" w:history="1">
        <w:r w:rsidRPr="00724675">
          <w:rPr>
            <w:rStyle w:val="Hyperlink"/>
          </w:rPr>
          <w:t>9</w:t>
        </w:r>
        <w:r>
          <w:rPr>
            <w:rFonts w:asciiTheme="minorHAnsi" w:eastAsiaTheme="minorEastAsia" w:hAnsiTheme="minorHAnsi" w:cstheme="minorBidi"/>
            <w:sz w:val="22"/>
            <w:szCs w:val="22"/>
          </w:rPr>
          <w:tab/>
        </w:r>
        <w:r w:rsidRPr="00724675">
          <w:rPr>
            <w:rStyle w:val="Hyperlink"/>
          </w:rPr>
          <w:t>Programmer’s Manual</w:t>
        </w:r>
        <w:r>
          <w:rPr>
            <w:webHidden/>
          </w:rPr>
          <w:tab/>
        </w:r>
        <w:r>
          <w:rPr>
            <w:webHidden/>
          </w:rPr>
          <w:fldChar w:fldCharType="begin"/>
        </w:r>
        <w:r>
          <w:rPr>
            <w:webHidden/>
          </w:rPr>
          <w:instrText xml:space="preserve"> PAGEREF _Toc473533361 \h </w:instrText>
        </w:r>
        <w:r>
          <w:rPr>
            <w:webHidden/>
          </w:rPr>
        </w:r>
        <w:r>
          <w:rPr>
            <w:webHidden/>
          </w:rPr>
          <w:fldChar w:fldCharType="separate"/>
        </w:r>
        <w:r>
          <w:rPr>
            <w:webHidden/>
          </w:rPr>
          <w:t>43</w:t>
        </w:r>
        <w:r>
          <w:rPr>
            <w:webHidden/>
          </w:rPr>
          <w:fldChar w:fldCharType="end"/>
        </w:r>
      </w:hyperlink>
    </w:p>
    <w:p w14:paraId="7BA7B5BC" w14:textId="77777777" w:rsidR="00A72901" w:rsidRDefault="00A72901">
      <w:pPr>
        <w:pStyle w:val="TOC1"/>
        <w:rPr>
          <w:rFonts w:asciiTheme="minorHAnsi" w:eastAsiaTheme="minorEastAsia" w:hAnsiTheme="minorHAnsi" w:cstheme="minorBidi"/>
          <w:sz w:val="22"/>
          <w:szCs w:val="22"/>
        </w:rPr>
      </w:pPr>
      <w:hyperlink w:anchor="_Toc473533362" w:history="1">
        <w:r w:rsidRPr="00724675">
          <w:rPr>
            <w:rStyle w:val="Hyperlink"/>
          </w:rPr>
          <w:t>10</w:t>
        </w:r>
        <w:r>
          <w:rPr>
            <w:rFonts w:asciiTheme="minorHAnsi" w:eastAsiaTheme="minorEastAsia" w:hAnsiTheme="minorHAnsi" w:cstheme="minorBidi"/>
            <w:sz w:val="22"/>
            <w:szCs w:val="22"/>
          </w:rPr>
          <w:tab/>
        </w:r>
        <w:r w:rsidRPr="00724675">
          <w:rPr>
            <w:rStyle w:val="Hyperlink"/>
          </w:rPr>
          <w:t>Implementation</w:t>
        </w:r>
        <w:r>
          <w:rPr>
            <w:webHidden/>
          </w:rPr>
          <w:tab/>
        </w:r>
        <w:r>
          <w:rPr>
            <w:webHidden/>
          </w:rPr>
          <w:fldChar w:fldCharType="begin"/>
        </w:r>
        <w:r>
          <w:rPr>
            <w:webHidden/>
          </w:rPr>
          <w:instrText xml:space="preserve"> PAGEREF _Toc473533362 \h </w:instrText>
        </w:r>
        <w:r>
          <w:rPr>
            <w:webHidden/>
          </w:rPr>
        </w:r>
        <w:r>
          <w:rPr>
            <w:webHidden/>
          </w:rPr>
          <w:fldChar w:fldCharType="separate"/>
        </w:r>
        <w:r>
          <w:rPr>
            <w:webHidden/>
          </w:rPr>
          <w:t>44</w:t>
        </w:r>
        <w:r>
          <w:rPr>
            <w:webHidden/>
          </w:rPr>
          <w:fldChar w:fldCharType="end"/>
        </w:r>
      </w:hyperlink>
    </w:p>
    <w:p w14:paraId="6BF3E122" w14:textId="77777777" w:rsidR="00A72901" w:rsidRDefault="00A72901">
      <w:pPr>
        <w:pStyle w:val="TOC1"/>
        <w:rPr>
          <w:rFonts w:asciiTheme="minorHAnsi" w:eastAsiaTheme="minorEastAsia" w:hAnsiTheme="minorHAnsi" w:cstheme="minorBidi"/>
          <w:sz w:val="22"/>
          <w:szCs w:val="22"/>
        </w:rPr>
      </w:pPr>
      <w:hyperlink w:anchor="_Toc473533363" w:history="1">
        <w:r w:rsidRPr="00724675">
          <w:rPr>
            <w:rStyle w:val="Hyperlink"/>
          </w:rPr>
          <w:t>11</w:t>
        </w:r>
        <w:r>
          <w:rPr>
            <w:rFonts w:asciiTheme="minorHAnsi" w:eastAsiaTheme="minorEastAsia" w:hAnsiTheme="minorHAnsi" w:cstheme="minorBidi"/>
            <w:sz w:val="22"/>
            <w:szCs w:val="22"/>
          </w:rPr>
          <w:tab/>
        </w:r>
        <w:r w:rsidRPr="00724675">
          <w:rPr>
            <w:rStyle w:val="Hyperlink"/>
          </w:rPr>
          <w:t>Test Plan</w:t>
        </w:r>
        <w:r>
          <w:rPr>
            <w:webHidden/>
          </w:rPr>
          <w:tab/>
        </w:r>
        <w:r>
          <w:rPr>
            <w:webHidden/>
          </w:rPr>
          <w:fldChar w:fldCharType="begin"/>
        </w:r>
        <w:r>
          <w:rPr>
            <w:webHidden/>
          </w:rPr>
          <w:instrText xml:space="preserve"> PAGEREF _Toc473533363 \h </w:instrText>
        </w:r>
        <w:r>
          <w:rPr>
            <w:webHidden/>
          </w:rPr>
        </w:r>
        <w:r>
          <w:rPr>
            <w:webHidden/>
          </w:rPr>
          <w:fldChar w:fldCharType="separate"/>
        </w:r>
        <w:r>
          <w:rPr>
            <w:webHidden/>
          </w:rPr>
          <w:t>45</w:t>
        </w:r>
        <w:r>
          <w:rPr>
            <w:webHidden/>
          </w:rPr>
          <w:fldChar w:fldCharType="end"/>
        </w:r>
      </w:hyperlink>
    </w:p>
    <w:p w14:paraId="60DA502A" w14:textId="77777777" w:rsidR="00376E07" w:rsidRDefault="00376E07">
      <w:pPr>
        <w:rPr>
          <w:lang w:eastAsia="ja-JP"/>
        </w:rPr>
        <w:sectPr w:rsidR="00376E07" w:rsidSect="00DE2338">
          <w:headerReference w:type="default" r:id="rId15"/>
          <w:footerReference w:type="default" r:id="rId16"/>
          <w:pgSz w:w="11907" w:h="16839" w:code="9"/>
          <w:pgMar w:top="1440" w:right="1440" w:bottom="1440" w:left="1440" w:header="720" w:footer="720" w:gutter="0"/>
          <w:lnNumType w:countBy="1"/>
          <w:pgNumType w:fmt="lowerRoman"/>
          <w:cols w:space="720"/>
          <w:noEndnote/>
          <w:docGrid w:linePitch="272"/>
        </w:sectPr>
      </w:pPr>
      <w:r>
        <w:fldChar w:fldCharType="end"/>
      </w:r>
    </w:p>
    <w:p w14:paraId="32424309" w14:textId="77777777" w:rsidR="00D6519F" w:rsidRDefault="00D6519F" w:rsidP="00D6519F">
      <w:pPr>
        <w:pStyle w:val="Heading1"/>
      </w:pPr>
      <w:bookmarkStart w:id="8" w:name="_Ref110918054"/>
      <w:bookmarkStart w:id="9" w:name="_Ref110918062"/>
      <w:bookmarkStart w:id="10" w:name="_Toc156904969"/>
      <w:bookmarkStart w:id="11" w:name="_Toc404858727"/>
      <w:bookmarkStart w:id="12" w:name="_Ref445866633"/>
      <w:bookmarkStart w:id="13" w:name="_Ref446309835"/>
      <w:bookmarkStart w:id="14" w:name="_Toc156904972"/>
      <w:bookmarkStart w:id="15" w:name="_Toc473533332"/>
      <w:r>
        <w:lastRenderedPageBreak/>
        <w:t>Introduction</w:t>
      </w:r>
      <w:bookmarkEnd w:id="8"/>
      <w:bookmarkEnd w:id="9"/>
      <w:bookmarkEnd w:id="10"/>
      <w:bookmarkEnd w:id="11"/>
      <w:bookmarkEnd w:id="15"/>
    </w:p>
    <w:p w14:paraId="331279B3" w14:textId="77777777" w:rsidR="00D6519F" w:rsidRDefault="00D6519F" w:rsidP="00D6519F">
      <w:pPr>
        <w:pStyle w:val="Heading2"/>
      </w:pPr>
      <w:bookmarkStart w:id="16" w:name="_Toc404858728"/>
      <w:bookmarkStart w:id="17" w:name="_Toc473533333"/>
      <w:r w:rsidRPr="00866F69">
        <w:t>System Overview</w:t>
      </w:r>
      <w:bookmarkEnd w:id="16"/>
      <w:bookmarkEnd w:id="17"/>
    </w:p>
    <w:p w14:paraId="2069FD42" w14:textId="25DF4F65" w:rsidR="00FE0F57" w:rsidRPr="00FE0F57" w:rsidRDefault="00FE0F57" w:rsidP="00FE0F57">
      <w:pPr>
        <w:pStyle w:val="Body"/>
      </w:pPr>
      <w:r>
        <w:t>The GENIVI Software Platform is a platform consisting of standardized middleware, application layer interfaces and frameworks defined or adopted by the GENIVI Alliance.</w:t>
      </w:r>
    </w:p>
    <w:p w14:paraId="600112CD" w14:textId="77777777" w:rsidR="00D6519F" w:rsidRDefault="00D6519F" w:rsidP="00D6519F">
      <w:pPr>
        <w:pStyle w:val="Heading2"/>
      </w:pPr>
      <w:bookmarkStart w:id="18" w:name="_Toc404858729"/>
      <w:bookmarkStart w:id="19" w:name="_Toc473533334"/>
      <w:r>
        <w:t>Subsystem Overview</w:t>
      </w:r>
      <w:bookmarkEnd w:id="19"/>
    </w:p>
    <w:p w14:paraId="41724A4B" w14:textId="567F1696" w:rsidR="00182EAF" w:rsidRDefault="00182EAF" w:rsidP="00182EAF">
      <w:pPr>
        <w:pStyle w:val="Body"/>
      </w:pPr>
      <w:r>
        <w:t xml:space="preserve">The Free Text Search Component is part of the Navigation Package as shown in </w:t>
      </w:r>
      <w:r>
        <w:fldChar w:fldCharType="begin"/>
      </w:r>
      <w:r>
        <w:instrText xml:space="preserve"> REF _Ref438458191 \h </w:instrText>
      </w:r>
      <w:r>
        <w:fldChar w:fldCharType="separate"/>
      </w:r>
      <w:r w:rsidR="00DF5CAC">
        <w:t xml:space="preserve">Figure </w:t>
      </w:r>
      <w:r w:rsidR="00DF5CAC">
        <w:rPr>
          <w:noProof/>
        </w:rPr>
        <w:t>1</w:t>
      </w:r>
      <w:r>
        <w:fldChar w:fldCharType="end"/>
      </w:r>
      <w:r>
        <w:t>.</w:t>
      </w:r>
    </w:p>
    <w:p w14:paraId="54AC79EC" w14:textId="77777777" w:rsidR="00182EAF" w:rsidRDefault="00182EAF" w:rsidP="00182EAF">
      <w:pPr>
        <w:pStyle w:val="Body"/>
        <w:keepNext/>
      </w:pPr>
      <w:r>
        <w:rPr>
          <w:noProof/>
          <w:snapToGrid/>
        </w:rPr>
        <w:drawing>
          <wp:inline distT="0" distB="0" distL="0" distR="0" wp14:anchorId="27B9998D" wp14:editId="10A882C0">
            <wp:extent cx="5732145" cy="30911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as part of Navigation.png"/>
                    <pic:cNvPicPr/>
                  </pic:nvPicPr>
                  <pic:blipFill>
                    <a:blip r:embed="rId17">
                      <a:extLst>
                        <a:ext uri="{28A0092B-C50C-407E-A947-70E740481C1C}">
                          <a14:useLocalDpi xmlns:a14="http://schemas.microsoft.com/office/drawing/2010/main" val="0"/>
                        </a:ext>
                      </a:extLst>
                    </a:blip>
                    <a:stretch>
                      <a:fillRect/>
                    </a:stretch>
                  </pic:blipFill>
                  <pic:spPr>
                    <a:xfrm>
                      <a:off x="0" y="0"/>
                      <a:ext cx="5732145" cy="3091180"/>
                    </a:xfrm>
                    <a:prstGeom prst="rect">
                      <a:avLst/>
                    </a:prstGeom>
                  </pic:spPr>
                </pic:pic>
              </a:graphicData>
            </a:graphic>
          </wp:inline>
        </w:drawing>
      </w:r>
    </w:p>
    <w:p w14:paraId="6D4E000F" w14:textId="6DCC805D" w:rsidR="00182EAF" w:rsidRPr="00182EAF" w:rsidRDefault="00182EAF" w:rsidP="00182EAF">
      <w:pPr>
        <w:pStyle w:val="Caption"/>
        <w:jc w:val="left"/>
      </w:pPr>
      <w:bookmarkStart w:id="20" w:name="_Ref438458191"/>
      <w:r>
        <w:t xml:space="preserve">Figure </w:t>
      </w:r>
      <w:fldSimple w:instr=" SEQ Figure \* ARABIC ">
        <w:r w:rsidR="00DF5CAC">
          <w:rPr>
            <w:noProof/>
          </w:rPr>
          <w:t>1</w:t>
        </w:r>
      </w:fldSimple>
      <w:bookmarkEnd w:id="20"/>
      <w:r>
        <w:t xml:space="preserve"> Free Text Search as part of Navigation</w:t>
      </w:r>
    </w:p>
    <w:p w14:paraId="649268CF" w14:textId="09EA474B" w:rsidR="00182EAF" w:rsidRDefault="00182EAF" w:rsidP="00182EAF">
      <w:r>
        <w:t xml:space="preserve">Like the POI Service </w:t>
      </w:r>
      <w:r w:rsidR="002B51C6">
        <w:t xml:space="preserve">and the </w:t>
      </w:r>
      <w:proofErr w:type="spellStart"/>
      <w:r w:rsidR="002B51C6">
        <w:t>LocationInput</w:t>
      </w:r>
      <w:proofErr w:type="spellEnd"/>
      <w:r w:rsidR="002B51C6">
        <w:t xml:space="preserve"> interface of </w:t>
      </w:r>
      <w:proofErr w:type="spellStart"/>
      <w:r w:rsidR="002B51C6">
        <w:t>NavigationCore</w:t>
      </w:r>
      <w:proofErr w:type="spellEnd"/>
      <w:r w:rsidR="002B51C6">
        <w:t xml:space="preserve">, the Free Text Search Component provides locations which can e.g. be used as a destination using the Routing interface of </w:t>
      </w:r>
      <w:proofErr w:type="spellStart"/>
      <w:r w:rsidR="002B51C6">
        <w:t>NavigationCore</w:t>
      </w:r>
      <w:proofErr w:type="spellEnd"/>
      <w:r w:rsidR="002B51C6">
        <w:t>.</w:t>
      </w:r>
    </w:p>
    <w:p w14:paraId="0DF015C0" w14:textId="77777777" w:rsidR="00D6519F" w:rsidRDefault="00D6519F" w:rsidP="00D6519F">
      <w:pPr>
        <w:pStyle w:val="Heading2"/>
      </w:pPr>
      <w:bookmarkStart w:id="21" w:name="_Toc473533335"/>
      <w:r>
        <w:t>Component</w:t>
      </w:r>
      <w:r w:rsidRPr="00866F69">
        <w:t xml:space="preserve"> Overview</w:t>
      </w:r>
      <w:bookmarkEnd w:id="18"/>
      <w:bookmarkEnd w:id="21"/>
    </w:p>
    <w:p w14:paraId="63373939" w14:textId="4FE31961" w:rsidR="00E22366" w:rsidRDefault="00E22366" w:rsidP="00E22366">
      <w:pPr>
        <w:pStyle w:val="Body"/>
      </w:pPr>
      <w:r>
        <w:fldChar w:fldCharType="begin"/>
      </w:r>
      <w:r>
        <w:instrText xml:space="preserve"> REF _Ref438461156 \h </w:instrText>
      </w:r>
      <w:r>
        <w:fldChar w:fldCharType="separate"/>
      </w:r>
      <w:r w:rsidR="00DF5CAC">
        <w:t xml:space="preserve">Figure </w:t>
      </w:r>
      <w:r w:rsidR="00DF5CAC">
        <w:rPr>
          <w:noProof/>
        </w:rPr>
        <w:t>2</w:t>
      </w:r>
      <w:r>
        <w:fldChar w:fldCharType="end"/>
      </w:r>
      <w:r>
        <w:t xml:space="preserve"> shows the context diagram of the component.</w:t>
      </w:r>
    </w:p>
    <w:p w14:paraId="79016FD5" w14:textId="77777777" w:rsidR="00E22366" w:rsidRDefault="00E22366" w:rsidP="00E22366">
      <w:pPr>
        <w:pStyle w:val="Body"/>
        <w:keepNext/>
      </w:pPr>
      <w:r>
        <w:rPr>
          <w:noProof/>
          <w:snapToGrid/>
        </w:rPr>
        <w:lastRenderedPageBreak/>
        <w:drawing>
          <wp:inline distT="0" distB="0" distL="0" distR="0" wp14:anchorId="48ADFA81" wp14:editId="6EDFAF21">
            <wp:extent cx="5732145" cy="44704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Context Diagram.png"/>
                    <pic:cNvPicPr/>
                  </pic:nvPicPr>
                  <pic:blipFill>
                    <a:blip r:embed="rId18">
                      <a:extLst>
                        <a:ext uri="{28A0092B-C50C-407E-A947-70E740481C1C}">
                          <a14:useLocalDpi xmlns:a14="http://schemas.microsoft.com/office/drawing/2010/main" val="0"/>
                        </a:ext>
                      </a:extLst>
                    </a:blip>
                    <a:stretch>
                      <a:fillRect/>
                    </a:stretch>
                  </pic:blipFill>
                  <pic:spPr>
                    <a:xfrm>
                      <a:off x="0" y="0"/>
                      <a:ext cx="5732145" cy="4470400"/>
                    </a:xfrm>
                    <a:prstGeom prst="rect">
                      <a:avLst/>
                    </a:prstGeom>
                  </pic:spPr>
                </pic:pic>
              </a:graphicData>
            </a:graphic>
          </wp:inline>
        </w:drawing>
      </w:r>
    </w:p>
    <w:p w14:paraId="7D7C795A" w14:textId="240ECE08" w:rsidR="00E22366" w:rsidRPr="00E22366" w:rsidRDefault="00E22366" w:rsidP="00E22366">
      <w:pPr>
        <w:pStyle w:val="Caption"/>
        <w:jc w:val="left"/>
      </w:pPr>
      <w:bookmarkStart w:id="22" w:name="_Ref438461156"/>
      <w:r>
        <w:t xml:space="preserve">Figure </w:t>
      </w:r>
      <w:fldSimple w:instr=" SEQ Figure \* ARABIC ">
        <w:r w:rsidR="00DF5CAC">
          <w:rPr>
            <w:noProof/>
          </w:rPr>
          <w:t>2</w:t>
        </w:r>
      </w:fldSimple>
      <w:bookmarkEnd w:id="22"/>
      <w:r>
        <w:t xml:space="preserve"> Context diagram of the Free Text Search Component</w:t>
      </w:r>
    </w:p>
    <w:p w14:paraId="29FA3ACA" w14:textId="2E7AC431" w:rsidR="00E22366" w:rsidRDefault="00E22366" w:rsidP="00E22366">
      <w:bookmarkStart w:id="23" w:name="_Toc404858730"/>
      <w:r>
        <w:t>The Free Text Search component is typically used by a Navigation Application. This Navigation Application uses the FreeTextSearch Interface to let the user search for a location. This location can e.g. be used as destination, waypoint or be shown on the map.</w:t>
      </w:r>
    </w:p>
    <w:p w14:paraId="69C6C41E" w14:textId="3C52CF74" w:rsidR="007A54E8" w:rsidRDefault="007A54E8" w:rsidP="00E22366">
      <w:r>
        <w:t xml:space="preserve">The Free Text Search component depends on the </w:t>
      </w:r>
      <w:proofErr w:type="spellStart"/>
      <w:r>
        <w:t>MapDataAccess</w:t>
      </w:r>
      <w:proofErr w:type="spellEnd"/>
      <w:r>
        <w:t xml:space="preserve"> Interface to obtain the addresses and POIs.</w:t>
      </w:r>
    </w:p>
    <w:p w14:paraId="417EAA62" w14:textId="77777777" w:rsidR="00376E07" w:rsidRDefault="00376E07">
      <w:pPr>
        <w:pStyle w:val="Heading1"/>
      </w:pPr>
      <w:bookmarkStart w:id="24" w:name="_Toc473533336"/>
      <w:bookmarkEnd w:id="23"/>
      <w:r>
        <w:lastRenderedPageBreak/>
        <w:t>References</w:t>
      </w:r>
      <w:bookmarkEnd w:id="12"/>
      <w:bookmarkEnd w:id="13"/>
      <w:bookmarkEnd w:id="14"/>
      <w:bookmarkEnd w:id="24"/>
    </w:p>
    <w:p w14:paraId="335B581B" w14:textId="754EAD46" w:rsidR="00376E07" w:rsidRDefault="00376E07">
      <w:pPr>
        <w:pStyle w:val="Body"/>
      </w:pPr>
      <w:r w:rsidRPr="00621B46">
        <w:t xml:space="preserve">At the time of publication, the </w:t>
      </w:r>
      <w:r w:rsidR="00346F93">
        <w:t xml:space="preserve">referred documents </w:t>
      </w:r>
      <w:r w:rsidRPr="00621B46">
        <w:t xml:space="preserve">were valid. </w:t>
      </w:r>
      <w:r w:rsidR="00453E7D">
        <w:t xml:space="preserve"> </w:t>
      </w:r>
      <w:r w:rsidRPr="00621B46">
        <w:t xml:space="preserve">All standards and specifications are subject to revision, and </w:t>
      </w:r>
      <w:r w:rsidR="00346F93">
        <w:t xml:space="preserve">you </w:t>
      </w:r>
      <w:r w:rsidRPr="00621B46">
        <w:t>are encouraged to investigate the possibility of applying the most recent editions of the standards and specifications indicated below.</w:t>
      </w:r>
    </w:p>
    <w:p w14:paraId="5A001D1E" w14:textId="0CC18D97" w:rsidR="00461DC3" w:rsidRPr="00B56541" w:rsidRDefault="00B56541" w:rsidP="00461DC3">
      <w:pPr>
        <w:pStyle w:val="Body"/>
        <w:numPr>
          <w:ilvl w:val="0"/>
          <w:numId w:val="33"/>
        </w:numPr>
      </w:pPr>
      <w:r>
        <w:t>GENIVI</w:t>
      </w:r>
      <w:r w:rsidR="00A66F57" w:rsidRPr="00B56541">
        <w:t xml:space="preserve"> </w:t>
      </w:r>
      <w:r w:rsidR="00621B46" w:rsidRPr="00B56541">
        <w:t>–</w:t>
      </w:r>
      <w:r w:rsidR="00A66F57" w:rsidRPr="00B56541">
        <w:t xml:space="preserve"> </w:t>
      </w:r>
      <w:r w:rsidR="001E5166" w:rsidRPr="00B56541">
        <w:t>“</w:t>
      </w:r>
      <w:r>
        <w:t xml:space="preserve">GENIVI </w:t>
      </w:r>
      <w:proofErr w:type="spellStart"/>
      <w:r>
        <w:t>NavigationCore</w:t>
      </w:r>
      <w:proofErr w:type="spellEnd"/>
      <w:r>
        <w:t xml:space="preserve"> API</w:t>
      </w:r>
      <w:r w:rsidR="001E5166" w:rsidRPr="00B56541">
        <w:t>” – “</w:t>
      </w:r>
      <w:r>
        <w:t>3.0.2/30 June 2014</w:t>
      </w:r>
      <w:r w:rsidR="001E5166" w:rsidRPr="00B56541">
        <w:t>”</w:t>
      </w:r>
      <w:r w:rsidR="00FB12ED" w:rsidRPr="00B56541">
        <w:t xml:space="preserve"> </w:t>
      </w:r>
      <w:r w:rsidR="001E5166" w:rsidRPr="00B56541">
        <w:t>–</w:t>
      </w:r>
      <w:hyperlink r:id="rId19" w:history="1">
        <w:r w:rsidRPr="00B56541">
          <w:rPr>
            <w:rStyle w:val="Hyperlink"/>
          </w:rPr>
          <w:t>http://git.projects.genivi.org/lbs/navigation/doc/navigation-core/NavigationCoreAPI.pdf</w:t>
        </w:r>
      </w:hyperlink>
    </w:p>
    <w:p w14:paraId="3797F3CF" w14:textId="77777777" w:rsidR="00376E07" w:rsidRDefault="00D44EA9">
      <w:pPr>
        <w:pStyle w:val="Heading1"/>
      </w:pPr>
      <w:bookmarkStart w:id="25" w:name="_Toc473533337"/>
      <w:r>
        <w:lastRenderedPageBreak/>
        <w:t>Glossary</w:t>
      </w:r>
      <w:bookmarkEnd w:id="25"/>
    </w:p>
    <w:p w14:paraId="6914EF32" w14:textId="7AC14D0C" w:rsidR="00C80C56" w:rsidRPr="00B56541" w:rsidRDefault="00C80C56" w:rsidP="00623E7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2"/>
        <w:gridCol w:w="3159"/>
        <w:gridCol w:w="4882"/>
      </w:tblGrid>
      <w:tr w:rsidR="00623E7B" w:rsidRPr="00A31E82" w14:paraId="08AF413A" w14:textId="77777777" w:rsidTr="009446F5">
        <w:tc>
          <w:tcPr>
            <w:tcW w:w="650" w:type="pct"/>
            <w:shd w:val="clear" w:color="auto" w:fill="auto"/>
          </w:tcPr>
          <w:p w14:paraId="1B8E64AF" w14:textId="77777777" w:rsidR="00623E7B" w:rsidRPr="00C80C56" w:rsidRDefault="00623E7B" w:rsidP="00A31E82">
            <w:pPr>
              <w:pStyle w:val="TableHeading"/>
              <w:rPr>
                <w:i/>
              </w:rPr>
            </w:pPr>
            <w:r w:rsidRPr="00C80C56">
              <w:rPr>
                <w:i/>
              </w:rPr>
              <w:t>Acronym</w:t>
            </w:r>
          </w:p>
        </w:tc>
        <w:tc>
          <w:tcPr>
            <w:tcW w:w="1709" w:type="pct"/>
            <w:shd w:val="clear" w:color="auto" w:fill="auto"/>
          </w:tcPr>
          <w:p w14:paraId="40B94253" w14:textId="77777777" w:rsidR="00623E7B" w:rsidRPr="00C80C56" w:rsidRDefault="00623E7B" w:rsidP="00A31E82">
            <w:pPr>
              <w:pStyle w:val="TableHeading"/>
              <w:rPr>
                <w:i/>
              </w:rPr>
            </w:pPr>
            <w:r w:rsidRPr="00C80C56">
              <w:rPr>
                <w:i/>
              </w:rPr>
              <w:t>Term</w:t>
            </w:r>
          </w:p>
        </w:tc>
        <w:tc>
          <w:tcPr>
            <w:tcW w:w="2641" w:type="pct"/>
            <w:shd w:val="clear" w:color="auto" w:fill="auto"/>
          </w:tcPr>
          <w:p w14:paraId="1E323F33" w14:textId="77777777" w:rsidR="00623E7B" w:rsidRPr="00A31E82" w:rsidRDefault="00623E7B" w:rsidP="00A31E82">
            <w:pPr>
              <w:pStyle w:val="TableHeading"/>
            </w:pPr>
            <w:r w:rsidRPr="00A31E82">
              <w:t>Definition</w:t>
            </w:r>
          </w:p>
        </w:tc>
      </w:tr>
      <w:tr w:rsidR="001D3BFB" w:rsidRPr="00B56541" w14:paraId="1D710C30" w14:textId="77777777" w:rsidTr="00621B46">
        <w:tc>
          <w:tcPr>
            <w:tcW w:w="650" w:type="pct"/>
          </w:tcPr>
          <w:p w14:paraId="40D69DF3" w14:textId="313D6513" w:rsidR="001D3BFB" w:rsidRDefault="001D3BFB" w:rsidP="00A31E82">
            <w:pPr>
              <w:pStyle w:val="TableContents"/>
            </w:pPr>
            <w:r>
              <w:t>EA</w:t>
            </w:r>
          </w:p>
        </w:tc>
        <w:tc>
          <w:tcPr>
            <w:tcW w:w="1709" w:type="pct"/>
          </w:tcPr>
          <w:p w14:paraId="04765A4F" w14:textId="38BB45F6" w:rsidR="001D3BFB" w:rsidRDefault="001D3BFB" w:rsidP="00A31E82">
            <w:pPr>
              <w:pStyle w:val="TableContents"/>
            </w:pPr>
            <w:r>
              <w:t>Enterprise Architect</w:t>
            </w:r>
          </w:p>
        </w:tc>
        <w:tc>
          <w:tcPr>
            <w:tcW w:w="2641" w:type="pct"/>
          </w:tcPr>
          <w:p w14:paraId="4B7332CF" w14:textId="343E1158" w:rsidR="001D3BFB" w:rsidRPr="00B56541" w:rsidRDefault="001D3BFB" w:rsidP="00DE1C59">
            <w:pPr>
              <w:pStyle w:val="TableContents"/>
            </w:pPr>
            <w:r w:rsidRPr="001D3BFB">
              <w:t>A proprietary UML tool. EA and UML is widely used in GENIVI interface definitions.</w:t>
            </w:r>
          </w:p>
        </w:tc>
      </w:tr>
      <w:tr w:rsidR="00623E7B" w:rsidRPr="00B56541" w14:paraId="464F69AF" w14:textId="77777777" w:rsidTr="00621B46">
        <w:tc>
          <w:tcPr>
            <w:tcW w:w="650" w:type="pct"/>
          </w:tcPr>
          <w:p w14:paraId="5CA777AC" w14:textId="2B67CC5B" w:rsidR="00623E7B" w:rsidRPr="00B56541" w:rsidRDefault="00B56541" w:rsidP="00A31E82">
            <w:pPr>
              <w:pStyle w:val="TableContents"/>
            </w:pPr>
            <w:r>
              <w:t>FTS</w:t>
            </w:r>
          </w:p>
        </w:tc>
        <w:tc>
          <w:tcPr>
            <w:tcW w:w="1709" w:type="pct"/>
          </w:tcPr>
          <w:p w14:paraId="1FA6FB18" w14:textId="5872999A" w:rsidR="00623E7B" w:rsidRPr="00B56541" w:rsidRDefault="00B56541" w:rsidP="00A31E82">
            <w:pPr>
              <w:pStyle w:val="TableContents"/>
            </w:pPr>
            <w:r>
              <w:t>Free Text Search</w:t>
            </w:r>
          </w:p>
        </w:tc>
        <w:tc>
          <w:tcPr>
            <w:tcW w:w="2641" w:type="pct"/>
          </w:tcPr>
          <w:p w14:paraId="63FB99FD" w14:textId="77777777" w:rsidR="00623E7B" w:rsidRPr="00B56541" w:rsidRDefault="00623E7B" w:rsidP="00DE1C59">
            <w:pPr>
              <w:pStyle w:val="TableContents"/>
            </w:pPr>
          </w:p>
        </w:tc>
      </w:tr>
      <w:tr w:rsidR="001D3BFB" w:rsidRPr="00B56541" w14:paraId="34904E62" w14:textId="77777777" w:rsidTr="00621B46">
        <w:tc>
          <w:tcPr>
            <w:tcW w:w="650" w:type="pct"/>
          </w:tcPr>
          <w:p w14:paraId="300F90FF" w14:textId="6453AC72" w:rsidR="001D3BFB" w:rsidRDefault="001D3BFB" w:rsidP="00A31E82">
            <w:pPr>
              <w:pStyle w:val="TableContents"/>
            </w:pPr>
            <w:r>
              <w:t>UML</w:t>
            </w:r>
          </w:p>
        </w:tc>
        <w:tc>
          <w:tcPr>
            <w:tcW w:w="1709" w:type="pct"/>
          </w:tcPr>
          <w:p w14:paraId="603A5DED" w14:textId="552C1C9E" w:rsidR="001D3BFB" w:rsidRDefault="001D3BFB" w:rsidP="00A31E82">
            <w:pPr>
              <w:pStyle w:val="TableContents"/>
            </w:pPr>
            <w:r>
              <w:t>Unified Modeling Language</w:t>
            </w:r>
          </w:p>
        </w:tc>
        <w:tc>
          <w:tcPr>
            <w:tcW w:w="2641" w:type="pct"/>
          </w:tcPr>
          <w:p w14:paraId="3A323E64" w14:textId="77777777" w:rsidR="001D3BFB" w:rsidRPr="00B56541" w:rsidRDefault="001D3BFB" w:rsidP="00DE1C59">
            <w:pPr>
              <w:pStyle w:val="TableContents"/>
            </w:pPr>
          </w:p>
        </w:tc>
      </w:tr>
      <w:tr w:rsidR="00533F5A" w:rsidRPr="00B56541" w14:paraId="04953B4F" w14:textId="77777777" w:rsidTr="00621B46">
        <w:tc>
          <w:tcPr>
            <w:tcW w:w="650" w:type="pct"/>
          </w:tcPr>
          <w:p w14:paraId="0C56C459" w14:textId="6B301EC3" w:rsidR="00533F5A" w:rsidRDefault="00533F5A" w:rsidP="00A31E82">
            <w:pPr>
              <w:pStyle w:val="TableContents"/>
            </w:pPr>
            <w:r>
              <w:t>POI</w:t>
            </w:r>
          </w:p>
        </w:tc>
        <w:tc>
          <w:tcPr>
            <w:tcW w:w="1709" w:type="pct"/>
          </w:tcPr>
          <w:p w14:paraId="77B74632" w14:textId="30191E96" w:rsidR="00533F5A" w:rsidRDefault="00533F5A" w:rsidP="00A31E82">
            <w:pPr>
              <w:pStyle w:val="TableContents"/>
            </w:pPr>
            <w:r>
              <w:t xml:space="preserve">Point of Interest </w:t>
            </w:r>
          </w:p>
        </w:tc>
        <w:tc>
          <w:tcPr>
            <w:tcW w:w="2641" w:type="pct"/>
          </w:tcPr>
          <w:p w14:paraId="4D0CF163" w14:textId="77777777" w:rsidR="00533F5A" w:rsidRPr="00B56541" w:rsidRDefault="00533F5A" w:rsidP="00DE1C59">
            <w:pPr>
              <w:pStyle w:val="TableContents"/>
            </w:pPr>
          </w:p>
        </w:tc>
      </w:tr>
      <w:tr w:rsidR="00533F5A" w:rsidRPr="00B56541" w14:paraId="2AF54543" w14:textId="77777777" w:rsidTr="00621B46">
        <w:tc>
          <w:tcPr>
            <w:tcW w:w="650" w:type="pct"/>
          </w:tcPr>
          <w:p w14:paraId="757E47A1" w14:textId="77777777" w:rsidR="00533F5A" w:rsidRDefault="00533F5A" w:rsidP="00A31E82">
            <w:pPr>
              <w:pStyle w:val="TableContents"/>
            </w:pPr>
          </w:p>
        </w:tc>
        <w:tc>
          <w:tcPr>
            <w:tcW w:w="1709" w:type="pct"/>
          </w:tcPr>
          <w:p w14:paraId="088EEBEB" w14:textId="77777777" w:rsidR="00533F5A" w:rsidRDefault="00533F5A" w:rsidP="00A31E82">
            <w:pPr>
              <w:pStyle w:val="TableContents"/>
            </w:pPr>
          </w:p>
        </w:tc>
        <w:tc>
          <w:tcPr>
            <w:tcW w:w="2641" w:type="pct"/>
          </w:tcPr>
          <w:p w14:paraId="6DFD56BB" w14:textId="77777777" w:rsidR="00533F5A" w:rsidRPr="00B56541" w:rsidRDefault="00533F5A" w:rsidP="00DE1C59">
            <w:pPr>
              <w:pStyle w:val="TableContents"/>
            </w:pPr>
          </w:p>
        </w:tc>
      </w:tr>
    </w:tbl>
    <w:p w14:paraId="00E44B14" w14:textId="77777777" w:rsidR="00376E07" w:rsidRDefault="00376E07" w:rsidP="00403B3B">
      <w:pPr>
        <w:pStyle w:val="Caption-Figure"/>
      </w:pPr>
      <w:bookmarkStart w:id="26" w:name="_Toc366138361"/>
      <w:r>
        <w:t xml:space="preserve">Table </w:t>
      </w:r>
      <w:fldSimple w:instr=" SEQ Table \* ARABIC ">
        <w:r w:rsidR="00DF5CAC">
          <w:rPr>
            <w:noProof/>
          </w:rPr>
          <w:t>1</w:t>
        </w:r>
      </w:fldSimple>
      <w:r w:rsidR="009335EA">
        <w:t xml:space="preserve"> – Acronym</w:t>
      </w:r>
      <w:r>
        <w:t xml:space="preserve"> and </w:t>
      </w:r>
      <w:r w:rsidR="009335EA">
        <w:t>Term Definitions</w:t>
      </w:r>
      <w:bookmarkEnd w:id="26"/>
    </w:p>
    <w:p w14:paraId="5120F796" w14:textId="77777777" w:rsidR="00376E07" w:rsidRDefault="00E81F9F" w:rsidP="00376E07">
      <w:pPr>
        <w:pStyle w:val="Heading1"/>
      </w:pPr>
      <w:bookmarkStart w:id="27" w:name="_Ref438471758"/>
      <w:bookmarkStart w:id="28" w:name="_Toc473533338"/>
      <w:r>
        <w:lastRenderedPageBreak/>
        <w:t>Requirements</w:t>
      </w:r>
      <w:bookmarkEnd w:id="27"/>
      <w:bookmarkEnd w:id="28"/>
    </w:p>
    <w:p w14:paraId="5291C8D0" w14:textId="04BE845E" w:rsidR="00014693" w:rsidRPr="00014693" w:rsidRDefault="00014693" w:rsidP="00014693">
      <w:pPr>
        <w:pStyle w:val="Body"/>
        <w:rPr>
          <w:lang w:eastAsia="ja-JP"/>
        </w:rPr>
      </w:pPr>
      <w:r>
        <w:rPr>
          <w:lang w:eastAsia="ja-JP"/>
        </w:rPr>
        <w:t>This chapter first lists the Free Text Search related Use Cases, followed by the requirements which are mainly derived from those Use Cases.</w:t>
      </w:r>
    </w:p>
    <w:p w14:paraId="205653B2" w14:textId="1AE26692" w:rsidR="00014693" w:rsidRDefault="00014693" w:rsidP="00014693">
      <w:pPr>
        <w:pStyle w:val="Heading2"/>
        <w:rPr>
          <w:lang w:eastAsia="ja-JP"/>
        </w:rPr>
      </w:pPr>
      <w:bookmarkStart w:id="29" w:name="_Toc473533339"/>
      <w:r>
        <w:rPr>
          <w:lang w:eastAsia="ja-JP"/>
        </w:rPr>
        <w:t>Use Cases</w:t>
      </w:r>
      <w:bookmarkEnd w:id="29"/>
    </w:p>
    <w:p w14:paraId="4380AEFC" w14:textId="398A751C" w:rsidR="00014693" w:rsidRDefault="00014693" w:rsidP="00014693">
      <w:pPr>
        <w:pStyle w:val="Body"/>
        <w:rPr>
          <w:lang w:eastAsia="ja-JP"/>
        </w:rPr>
      </w:pPr>
      <w:r>
        <w:rPr>
          <w:lang w:eastAsia="ja-JP"/>
        </w:rPr>
        <w:t>The Use Case diagram for the Free Text Search Use Cases is shown in</w:t>
      </w:r>
      <w:r w:rsidR="00BD47E1">
        <w:rPr>
          <w:lang w:eastAsia="ja-JP"/>
        </w:rPr>
        <w:t xml:space="preserve"> </w:t>
      </w:r>
      <w:r w:rsidR="00BD47E1">
        <w:rPr>
          <w:lang w:eastAsia="ja-JP"/>
        </w:rPr>
        <w:fldChar w:fldCharType="begin"/>
      </w:r>
      <w:r w:rsidR="00BD47E1">
        <w:rPr>
          <w:lang w:eastAsia="ja-JP"/>
        </w:rPr>
        <w:instrText xml:space="preserve"> REF _Ref438469963 \h </w:instrText>
      </w:r>
      <w:r w:rsidR="00BD47E1">
        <w:rPr>
          <w:lang w:eastAsia="ja-JP"/>
        </w:rPr>
      </w:r>
      <w:r w:rsidR="00BD47E1">
        <w:rPr>
          <w:lang w:eastAsia="ja-JP"/>
        </w:rPr>
        <w:fldChar w:fldCharType="separate"/>
      </w:r>
      <w:r w:rsidR="00BD47E1">
        <w:t xml:space="preserve">Figure </w:t>
      </w:r>
      <w:r w:rsidR="00BD47E1">
        <w:rPr>
          <w:noProof/>
        </w:rPr>
        <w:t>4</w:t>
      </w:r>
      <w:r w:rsidR="00BD47E1">
        <w:rPr>
          <w:lang w:eastAsia="ja-JP"/>
        </w:rPr>
        <w:fldChar w:fldCharType="end"/>
      </w:r>
      <w:r>
        <w:rPr>
          <w:lang w:eastAsia="ja-JP"/>
        </w:rPr>
        <w:t>.</w:t>
      </w:r>
    </w:p>
    <w:p w14:paraId="1A0448F4" w14:textId="0FBB7F27" w:rsidR="00014693" w:rsidRDefault="00BD47E1" w:rsidP="00014693">
      <w:pPr>
        <w:pStyle w:val="Body"/>
        <w:keepNext/>
      </w:pPr>
      <w:r w:rsidRPr="00BD47E1">
        <w:rPr>
          <w:noProof/>
        </w:rPr>
        <w:drawing>
          <wp:inline distT="0" distB="0" distL="0" distR="0" wp14:anchorId="7B75012A" wp14:editId="028F8BC8">
            <wp:extent cx="5732145" cy="678116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145" cy="6781165"/>
                    </a:xfrm>
                    <a:prstGeom prst="rect">
                      <a:avLst/>
                    </a:prstGeom>
                    <a:noFill/>
                    <a:ln>
                      <a:noFill/>
                    </a:ln>
                  </pic:spPr>
                </pic:pic>
              </a:graphicData>
            </a:graphic>
          </wp:inline>
        </w:drawing>
      </w:r>
    </w:p>
    <w:p w14:paraId="130FED98" w14:textId="085217ED" w:rsidR="00014693" w:rsidRPr="00014693" w:rsidRDefault="00014693" w:rsidP="00014693">
      <w:pPr>
        <w:pStyle w:val="Caption"/>
        <w:jc w:val="left"/>
        <w:rPr>
          <w:lang w:eastAsia="ja-JP"/>
        </w:rPr>
      </w:pPr>
      <w:r>
        <w:t xml:space="preserve">Figure </w:t>
      </w:r>
      <w:fldSimple w:instr=" SEQ Figure \* ARABIC ">
        <w:r w:rsidR="00DF5CAC">
          <w:rPr>
            <w:noProof/>
          </w:rPr>
          <w:t>3</w:t>
        </w:r>
      </w:fldSimple>
      <w:r>
        <w:t xml:space="preserve"> Free Text Search Use Case diagram</w:t>
      </w:r>
    </w:p>
    <w:p w14:paraId="4A87B26D" w14:textId="77777777" w:rsidR="00DE6AEB" w:rsidRDefault="00DE6AEB" w:rsidP="00014693">
      <w:pPr>
        <w:rPr>
          <w:lang w:eastAsia="ja-JP"/>
        </w:rPr>
      </w:pPr>
    </w:p>
    <w:p w14:paraId="3649B196" w14:textId="2993C144" w:rsidR="00014693" w:rsidRDefault="00014693" w:rsidP="00014693">
      <w:pPr>
        <w:rPr>
          <w:lang w:eastAsia="ja-JP"/>
        </w:rPr>
      </w:pPr>
      <w:r>
        <w:rPr>
          <w:lang w:eastAsia="ja-JP"/>
        </w:rPr>
        <w:t>The Use Cases are reported in the following format:</w:t>
      </w:r>
    </w:p>
    <w:p w14:paraId="5EB88A9B" w14:textId="77777777" w:rsidR="00014693" w:rsidRDefault="00014693" w:rsidP="00014693">
      <w:pPr>
        <w:rPr>
          <w:lang w:eastAsia="ja-JP"/>
        </w:rPr>
      </w:pPr>
    </w:p>
    <w:tbl>
      <w:tblPr>
        <w:tblStyle w:val="TableGrid"/>
        <w:tblW w:w="5000" w:type="pct"/>
        <w:tblLook w:val="04A0" w:firstRow="1" w:lastRow="0" w:firstColumn="1" w:lastColumn="0" w:noHBand="0" w:noVBand="1"/>
      </w:tblPr>
      <w:tblGrid>
        <w:gridCol w:w="2943"/>
        <w:gridCol w:w="6300"/>
      </w:tblGrid>
      <w:tr w:rsidR="00014693" w14:paraId="0B2BA451" w14:textId="77777777" w:rsidTr="00550B63">
        <w:tc>
          <w:tcPr>
            <w:tcW w:w="1592" w:type="pct"/>
          </w:tcPr>
          <w:p w14:paraId="3032C355" w14:textId="7C9FD476" w:rsidR="00014693" w:rsidRPr="00A31E82" w:rsidRDefault="00014693" w:rsidP="00DE6AEB">
            <w:pPr>
              <w:pStyle w:val="TableContents"/>
              <w:rPr>
                <w:b/>
              </w:rPr>
            </w:pPr>
            <w:r w:rsidRPr="00A31E82">
              <w:rPr>
                <w:b/>
              </w:rPr>
              <w:lastRenderedPageBreak/>
              <w:t>&lt;</w:t>
            </w:r>
            <w:r w:rsidR="00DE6AEB">
              <w:rPr>
                <w:b/>
              </w:rPr>
              <w:t>Use Case</w:t>
            </w:r>
            <w:r w:rsidRPr="00A31E82">
              <w:rPr>
                <w:b/>
              </w:rPr>
              <w:t xml:space="preserve"> ID&gt;</w:t>
            </w:r>
          </w:p>
        </w:tc>
        <w:tc>
          <w:tcPr>
            <w:tcW w:w="3408" w:type="pct"/>
          </w:tcPr>
          <w:p w14:paraId="267C573E" w14:textId="77777777" w:rsidR="00014693" w:rsidRPr="00A31E82" w:rsidRDefault="00014693" w:rsidP="00550B63">
            <w:pPr>
              <w:pStyle w:val="TableContents"/>
              <w:rPr>
                <w:b/>
              </w:rPr>
            </w:pPr>
            <w:r w:rsidRPr="00A31E82">
              <w:rPr>
                <w:b/>
              </w:rPr>
              <w:t>&lt;Title&gt;</w:t>
            </w:r>
          </w:p>
        </w:tc>
      </w:tr>
      <w:tr w:rsidR="00014693" w14:paraId="6B68F0BF" w14:textId="77777777" w:rsidTr="00550B63">
        <w:tc>
          <w:tcPr>
            <w:tcW w:w="5000" w:type="pct"/>
            <w:gridSpan w:val="2"/>
          </w:tcPr>
          <w:p w14:paraId="525A407E" w14:textId="77777777" w:rsidR="00014693" w:rsidRDefault="00014693" w:rsidP="00550B63">
            <w:pPr>
              <w:pStyle w:val="TableContents"/>
            </w:pPr>
            <w:r>
              <w:t>&lt;Description&gt;</w:t>
            </w:r>
          </w:p>
        </w:tc>
      </w:tr>
    </w:tbl>
    <w:p w14:paraId="5F931B86" w14:textId="77777777" w:rsidR="00014693" w:rsidRDefault="00014693" w:rsidP="00014693">
      <w:pPr>
        <w:rPr>
          <w:lang w:eastAsia="ja-JP"/>
        </w:rPr>
      </w:pPr>
    </w:p>
    <w:p w14:paraId="289CB489" w14:textId="5630D44B" w:rsidR="0099582B" w:rsidRDefault="0099582B" w:rsidP="00014693">
      <w:pPr>
        <w:rPr>
          <w:lang w:eastAsia="ja-JP"/>
        </w:rPr>
      </w:pPr>
      <w:r>
        <w:rPr>
          <w:lang w:eastAsia="ja-JP"/>
        </w:rPr>
        <w:t>The Use Cases show the basic idea of a Free Text Search:</w:t>
      </w:r>
    </w:p>
    <w:p w14:paraId="4DA1E090" w14:textId="657B4E76" w:rsidR="0099582B" w:rsidRDefault="0099582B" w:rsidP="0099582B">
      <w:pPr>
        <w:pStyle w:val="ListParagraph"/>
        <w:numPr>
          <w:ilvl w:val="0"/>
          <w:numId w:val="40"/>
        </w:numPr>
        <w:rPr>
          <w:lang w:eastAsia="ja-JP"/>
        </w:rPr>
      </w:pPr>
      <w:r>
        <w:rPr>
          <w:lang w:eastAsia="ja-JP"/>
        </w:rPr>
        <w:t>Independent of the kind of location the use</w:t>
      </w:r>
      <w:r w:rsidR="00773530">
        <w:rPr>
          <w:lang w:eastAsia="ja-JP"/>
        </w:rPr>
        <w:t>r</w:t>
      </w:r>
      <w:r>
        <w:rPr>
          <w:lang w:eastAsia="ja-JP"/>
        </w:rPr>
        <w:t xml:space="preserve"> is looking for, he</w:t>
      </w:r>
      <w:r w:rsidR="00773530">
        <w:rPr>
          <w:lang w:eastAsia="ja-JP"/>
        </w:rPr>
        <w:t>/she</w:t>
      </w:r>
      <w:r>
        <w:rPr>
          <w:lang w:eastAsia="ja-JP"/>
        </w:rPr>
        <w:t xml:space="preserve"> just starts typing a search text</w:t>
      </w:r>
    </w:p>
    <w:p w14:paraId="0D23291B" w14:textId="609FC7A9" w:rsidR="0099582B" w:rsidRDefault="0099582B" w:rsidP="0099582B">
      <w:pPr>
        <w:pStyle w:val="ListParagraph"/>
        <w:numPr>
          <w:ilvl w:val="0"/>
          <w:numId w:val="40"/>
        </w:numPr>
        <w:rPr>
          <w:lang w:eastAsia="ja-JP"/>
        </w:rPr>
      </w:pPr>
      <w:r>
        <w:rPr>
          <w:lang w:eastAsia="ja-JP"/>
        </w:rPr>
        <w:t>The systems shows the most relevant locations for this text, and options to narrow down the search</w:t>
      </w:r>
    </w:p>
    <w:p w14:paraId="0424FE36" w14:textId="6E610CB2" w:rsidR="0099582B" w:rsidRDefault="0099582B" w:rsidP="001776B8">
      <w:pPr>
        <w:pStyle w:val="ListParagraph"/>
        <w:numPr>
          <w:ilvl w:val="0"/>
          <w:numId w:val="40"/>
        </w:numPr>
        <w:rPr>
          <w:lang w:eastAsia="ja-JP"/>
        </w:rPr>
      </w:pPr>
      <w:r>
        <w:rPr>
          <w:lang w:eastAsia="ja-JP"/>
        </w:rPr>
        <w:t>If the location is shown, the user can directly select it.</w:t>
      </w:r>
      <w:r>
        <w:rPr>
          <w:lang w:eastAsia="ja-JP"/>
        </w:rPr>
        <w:br/>
      </w:r>
      <w:r w:rsidR="001776B8">
        <w:rPr>
          <w:lang w:eastAsia="ja-JP"/>
        </w:rPr>
        <w:t xml:space="preserve">This is </w:t>
      </w:r>
      <w:r>
        <w:rPr>
          <w:lang w:eastAsia="ja-JP"/>
        </w:rPr>
        <w:t xml:space="preserve">Use Case </w:t>
      </w:r>
      <w:r w:rsidRPr="0099582B">
        <w:rPr>
          <w:lang w:eastAsia="ja-JP"/>
        </w:rPr>
        <w:t>UC-FTS-</w:t>
      </w:r>
      <w:r w:rsidR="006500E3" w:rsidRPr="0099582B">
        <w:rPr>
          <w:lang w:eastAsia="ja-JP"/>
        </w:rPr>
        <w:t>0</w:t>
      </w:r>
      <w:r w:rsidR="006500E3">
        <w:rPr>
          <w:lang w:eastAsia="ja-JP"/>
        </w:rPr>
        <w:t xml:space="preserve">01 </w:t>
      </w:r>
      <w:r w:rsidR="001776B8">
        <w:rPr>
          <w:lang w:eastAsia="ja-JP"/>
        </w:rPr>
        <w:t>for addresses and Use Case UC-FTS-</w:t>
      </w:r>
      <w:r w:rsidR="006500E3">
        <w:rPr>
          <w:lang w:eastAsia="ja-JP"/>
        </w:rPr>
        <w:t xml:space="preserve">003 </w:t>
      </w:r>
      <w:r w:rsidR="001776B8">
        <w:rPr>
          <w:lang w:eastAsia="ja-JP"/>
        </w:rPr>
        <w:t>for POIs.</w:t>
      </w:r>
    </w:p>
    <w:p w14:paraId="33D8B340" w14:textId="7DC6BD46" w:rsidR="0099582B" w:rsidRDefault="0099582B" w:rsidP="0099582B">
      <w:pPr>
        <w:pStyle w:val="ListParagraph"/>
        <w:numPr>
          <w:ilvl w:val="0"/>
          <w:numId w:val="40"/>
        </w:numPr>
        <w:rPr>
          <w:lang w:eastAsia="ja-JP"/>
        </w:rPr>
      </w:pPr>
      <w:r>
        <w:rPr>
          <w:lang w:eastAsia="ja-JP"/>
        </w:rPr>
        <w:t>If the location is not shown, the user can:</w:t>
      </w:r>
    </w:p>
    <w:p w14:paraId="3E91E338" w14:textId="1C30F949" w:rsidR="0099582B" w:rsidRDefault="0099582B" w:rsidP="001776B8">
      <w:pPr>
        <w:pStyle w:val="ListParagraph"/>
        <w:numPr>
          <w:ilvl w:val="1"/>
          <w:numId w:val="40"/>
        </w:numPr>
        <w:rPr>
          <w:lang w:eastAsia="ja-JP"/>
        </w:rPr>
      </w:pPr>
      <w:r>
        <w:rPr>
          <w:lang w:eastAsia="ja-JP"/>
        </w:rPr>
        <w:t>Start scrolling until the location appears</w:t>
      </w:r>
      <w:r w:rsidR="00EF7BCB">
        <w:rPr>
          <w:lang w:eastAsia="ja-JP"/>
        </w:rPr>
        <w:t>.</w:t>
      </w:r>
      <w:r w:rsidR="001776B8">
        <w:rPr>
          <w:lang w:eastAsia="ja-JP"/>
        </w:rPr>
        <w:br/>
        <w:t>This is Use Case</w:t>
      </w:r>
      <w:r w:rsidR="001776B8" w:rsidRPr="001776B8">
        <w:t xml:space="preserve"> </w:t>
      </w:r>
      <w:r w:rsidR="001776B8">
        <w:rPr>
          <w:lang w:eastAsia="ja-JP"/>
        </w:rPr>
        <w:t>UC-FTS-</w:t>
      </w:r>
      <w:r w:rsidR="006500E3">
        <w:rPr>
          <w:lang w:eastAsia="ja-JP"/>
        </w:rPr>
        <w:t>002</w:t>
      </w:r>
      <w:r w:rsidR="001776B8">
        <w:rPr>
          <w:lang w:eastAsia="ja-JP"/>
        </w:rPr>
        <w:t>.</w:t>
      </w:r>
    </w:p>
    <w:p w14:paraId="6918C743" w14:textId="5A4B3164" w:rsidR="0099582B" w:rsidRDefault="001776B8" w:rsidP="001776B8">
      <w:pPr>
        <w:pStyle w:val="ListParagraph"/>
        <w:numPr>
          <w:ilvl w:val="1"/>
          <w:numId w:val="40"/>
        </w:numPr>
        <w:rPr>
          <w:lang w:eastAsia="ja-JP"/>
        </w:rPr>
      </w:pPr>
      <w:r>
        <w:rPr>
          <w:lang w:eastAsia="ja-JP"/>
        </w:rPr>
        <w:t>Add search criteria to narrow down the search</w:t>
      </w:r>
      <w:r w:rsidR="006500E3">
        <w:rPr>
          <w:lang w:eastAsia="ja-JP"/>
        </w:rPr>
        <w:t xml:space="preserve"> by POI </w:t>
      </w:r>
      <w:r w:rsidR="007E7A34">
        <w:rPr>
          <w:lang w:eastAsia="ja-JP"/>
        </w:rPr>
        <w:t>category.</w:t>
      </w:r>
      <w:r>
        <w:rPr>
          <w:lang w:eastAsia="ja-JP"/>
        </w:rPr>
        <w:br/>
        <w:t>Use Case UC-FTS-0</w:t>
      </w:r>
      <w:r w:rsidR="006500E3">
        <w:rPr>
          <w:lang w:eastAsia="ja-JP"/>
        </w:rPr>
        <w:t>0</w:t>
      </w:r>
      <w:r>
        <w:rPr>
          <w:lang w:eastAsia="ja-JP"/>
        </w:rPr>
        <w:t>4, where the ‘hotel’ POI category is added as a search criterion.</w:t>
      </w:r>
    </w:p>
    <w:p w14:paraId="4B482193" w14:textId="2E2BF648" w:rsidR="006500E3" w:rsidRDefault="006500E3" w:rsidP="006500E3">
      <w:pPr>
        <w:pStyle w:val="ListParagraph"/>
        <w:numPr>
          <w:ilvl w:val="1"/>
          <w:numId w:val="40"/>
        </w:numPr>
        <w:rPr>
          <w:lang w:eastAsia="ja-JP"/>
        </w:rPr>
      </w:pPr>
      <w:r>
        <w:rPr>
          <w:lang w:eastAsia="ja-JP"/>
        </w:rPr>
        <w:t xml:space="preserve">Add search criteria to narrow </w:t>
      </w:r>
      <w:r w:rsidR="007E7A34">
        <w:rPr>
          <w:lang w:eastAsia="ja-JP"/>
        </w:rPr>
        <w:t>down the search by its location.</w:t>
      </w:r>
      <w:r>
        <w:rPr>
          <w:lang w:eastAsia="ja-JP"/>
        </w:rPr>
        <w:br/>
        <w:t>Use Case UC-FTS-005, where the specific location is added as a search criterion.</w:t>
      </w:r>
    </w:p>
    <w:p w14:paraId="1DBF0AA8" w14:textId="498C0BC6" w:rsidR="006500E3" w:rsidRDefault="006500E3" w:rsidP="006500E3">
      <w:pPr>
        <w:pStyle w:val="ListParagraph"/>
        <w:numPr>
          <w:ilvl w:val="1"/>
          <w:numId w:val="40"/>
        </w:numPr>
        <w:rPr>
          <w:lang w:eastAsia="ja-JP"/>
        </w:rPr>
      </w:pPr>
      <w:r>
        <w:rPr>
          <w:lang w:eastAsia="ja-JP"/>
        </w:rPr>
        <w:t>Add search criteria to narrow down search to a geographical area</w:t>
      </w:r>
      <w:r w:rsidR="007E7A34">
        <w:rPr>
          <w:lang w:eastAsia="ja-JP"/>
        </w:rPr>
        <w:t>.</w:t>
      </w:r>
    </w:p>
    <w:p w14:paraId="79FB33D9" w14:textId="142975A1" w:rsidR="006500E3" w:rsidRDefault="006500E3" w:rsidP="00C51CAF">
      <w:pPr>
        <w:ind w:left="720" w:firstLine="720"/>
        <w:rPr>
          <w:lang w:eastAsia="ja-JP"/>
        </w:rPr>
      </w:pPr>
      <w:r>
        <w:rPr>
          <w:lang w:eastAsia="ja-JP"/>
        </w:rPr>
        <w:t>Use Case UC-FTS-006, where the ‘geometry’ restricts the search area</w:t>
      </w:r>
      <w:r w:rsidR="007E7A34">
        <w:rPr>
          <w:lang w:eastAsia="ja-JP"/>
        </w:rPr>
        <w:t>.</w:t>
      </w:r>
    </w:p>
    <w:p w14:paraId="4E286129" w14:textId="7462A80B" w:rsidR="006500E3" w:rsidRDefault="006500E3" w:rsidP="006500E3">
      <w:pPr>
        <w:pStyle w:val="ListParagraph"/>
        <w:numPr>
          <w:ilvl w:val="1"/>
          <w:numId w:val="40"/>
        </w:numPr>
        <w:rPr>
          <w:lang w:eastAsia="ja-JP"/>
        </w:rPr>
      </w:pPr>
      <w:r>
        <w:rPr>
          <w:lang w:eastAsia="ja-JP"/>
        </w:rPr>
        <w:t xml:space="preserve">Add search criteria to narrow down the search </w:t>
      </w:r>
      <w:r w:rsidR="007E7A34">
        <w:rPr>
          <w:lang w:eastAsia="ja-JP"/>
        </w:rPr>
        <w:t>along a route.</w:t>
      </w:r>
      <w:r>
        <w:rPr>
          <w:lang w:eastAsia="ja-JP"/>
        </w:rPr>
        <w:br/>
        <w:t>Use Case UC-FTS-00</w:t>
      </w:r>
      <w:r w:rsidR="007E7A34">
        <w:rPr>
          <w:lang w:eastAsia="ja-JP"/>
        </w:rPr>
        <w:t>7.</w:t>
      </w:r>
    </w:p>
    <w:p w14:paraId="7BF44B17" w14:textId="6B0829B6" w:rsidR="007E7A34" w:rsidRDefault="007E7A34" w:rsidP="007E7A34">
      <w:pPr>
        <w:pStyle w:val="ListParagraph"/>
        <w:numPr>
          <w:ilvl w:val="1"/>
          <w:numId w:val="40"/>
        </w:numPr>
        <w:rPr>
          <w:lang w:eastAsia="ja-JP"/>
        </w:rPr>
      </w:pPr>
      <w:r>
        <w:rPr>
          <w:lang w:eastAsia="ja-JP"/>
        </w:rPr>
        <w:t>Add search criteria to narrow down the search along a strip of a route.</w:t>
      </w:r>
    </w:p>
    <w:p w14:paraId="6F1FC6D2" w14:textId="769D658D" w:rsidR="007E7A34" w:rsidRDefault="007E7A34" w:rsidP="00C51CAF">
      <w:pPr>
        <w:pStyle w:val="ListParagraph"/>
        <w:ind w:left="1440"/>
        <w:rPr>
          <w:lang w:eastAsia="ja-JP"/>
        </w:rPr>
      </w:pPr>
      <w:r>
        <w:rPr>
          <w:lang w:eastAsia="ja-JP"/>
        </w:rPr>
        <w:t>Use Case UC-FTS-008, where the corridor width define the strip area around the route.</w:t>
      </w:r>
    </w:p>
    <w:p w14:paraId="05C8166A" w14:textId="43488100" w:rsidR="007E7A34" w:rsidRDefault="007E7A34" w:rsidP="007E7A34">
      <w:pPr>
        <w:pStyle w:val="ListParagraph"/>
        <w:numPr>
          <w:ilvl w:val="1"/>
          <w:numId w:val="40"/>
        </w:numPr>
        <w:rPr>
          <w:lang w:eastAsia="ja-JP"/>
        </w:rPr>
      </w:pPr>
      <w:r>
        <w:rPr>
          <w:lang w:eastAsia="ja-JP"/>
        </w:rPr>
        <w:t xml:space="preserve">Add search criteria to perform fuzzy match </w:t>
      </w:r>
      <w:r>
        <w:rPr>
          <w:lang w:eastAsia="ja-JP"/>
        </w:rPr>
        <w:br/>
        <w:t>Use Case UC-FTS-009, where the ‘fuzzy search’ can be done.</w:t>
      </w:r>
    </w:p>
    <w:p w14:paraId="35D4AB31" w14:textId="77777777" w:rsidR="006500E3" w:rsidRDefault="006500E3" w:rsidP="00C51CAF">
      <w:pPr>
        <w:pStyle w:val="ListParagraph"/>
        <w:ind w:left="1440"/>
        <w:rPr>
          <w:lang w:eastAsia="ja-JP"/>
        </w:rPr>
      </w:pPr>
    </w:p>
    <w:tbl>
      <w:tblPr>
        <w:tblStyle w:val="TableGrid"/>
        <w:tblW w:w="5000" w:type="pct"/>
        <w:tblLook w:val="04A0" w:firstRow="1" w:lastRow="0" w:firstColumn="1" w:lastColumn="0" w:noHBand="0" w:noVBand="1"/>
      </w:tblPr>
      <w:tblGrid>
        <w:gridCol w:w="2943"/>
        <w:gridCol w:w="6300"/>
      </w:tblGrid>
      <w:tr w:rsidR="00DE6AEB" w14:paraId="0FE2656A" w14:textId="77777777" w:rsidTr="00550B63">
        <w:tc>
          <w:tcPr>
            <w:tcW w:w="1592" w:type="pct"/>
          </w:tcPr>
          <w:p w14:paraId="14F65064" w14:textId="7B243BFC" w:rsidR="00DE6AEB" w:rsidRPr="00A31E82" w:rsidRDefault="00DE6AEB">
            <w:pPr>
              <w:pStyle w:val="TableContents"/>
              <w:rPr>
                <w:b/>
              </w:rPr>
            </w:pPr>
            <w:r w:rsidRPr="00DE6AEB">
              <w:rPr>
                <w:b/>
              </w:rPr>
              <w:t>UC-FTS-</w:t>
            </w:r>
            <w:r w:rsidR="0037732B" w:rsidRPr="00DE6AEB">
              <w:rPr>
                <w:b/>
              </w:rPr>
              <w:t>0</w:t>
            </w:r>
            <w:r w:rsidR="0037732B">
              <w:rPr>
                <w:b/>
              </w:rPr>
              <w:t>01</w:t>
            </w:r>
          </w:p>
        </w:tc>
        <w:tc>
          <w:tcPr>
            <w:tcW w:w="3408" w:type="pct"/>
          </w:tcPr>
          <w:p w14:paraId="4876C7F9" w14:textId="552F72C8" w:rsidR="00DE6AEB" w:rsidRPr="00A31E82" w:rsidRDefault="00DE6AEB" w:rsidP="00550B63">
            <w:pPr>
              <w:pStyle w:val="TableContents"/>
              <w:rPr>
                <w:b/>
              </w:rPr>
            </w:pPr>
            <w:r w:rsidRPr="00DE6AEB">
              <w:rPr>
                <w:b/>
              </w:rPr>
              <w:t>User finds an address by only typing a street</w:t>
            </w:r>
            <w:r w:rsidR="00D20C6E">
              <w:rPr>
                <w:b/>
              </w:rPr>
              <w:t xml:space="preserve"> </w:t>
            </w:r>
            <w:r w:rsidRPr="00DE6AEB">
              <w:rPr>
                <w:b/>
              </w:rPr>
              <w:t>name</w:t>
            </w:r>
          </w:p>
        </w:tc>
      </w:tr>
      <w:tr w:rsidR="00DE6AEB" w14:paraId="5F655E16" w14:textId="77777777" w:rsidTr="00550B63">
        <w:tc>
          <w:tcPr>
            <w:tcW w:w="5000" w:type="pct"/>
            <w:gridSpan w:val="2"/>
          </w:tcPr>
          <w:p w14:paraId="675B6A02"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user types the name of a street in a search text box.</w:t>
            </w:r>
          </w:p>
          <w:p w14:paraId="38FECF87"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27B82B64" w14:textId="26C902F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street that the user is looking for is in the list, so the user selects it.</w:t>
            </w:r>
          </w:p>
        </w:tc>
      </w:tr>
    </w:tbl>
    <w:p w14:paraId="586D6793" w14:textId="77777777" w:rsidR="00DE6AEB" w:rsidRDefault="00DE6AEB" w:rsidP="00DE6AEB">
      <w:pPr>
        <w:rPr>
          <w:lang w:eastAsia="ja-JP"/>
        </w:rPr>
      </w:pPr>
    </w:p>
    <w:p w14:paraId="782B5561" w14:textId="77777777" w:rsidR="00DE6AEB" w:rsidRDefault="00DE6AEB" w:rsidP="00DE6AEB">
      <w:pPr>
        <w:rPr>
          <w:lang w:eastAsia="ja-JP"/>
        </w:rPr>
      </w:pPr>
    </w:p>
    <w:tbl>
      <w:tblPr>
        <w:tblStyle w:val="TableGrid"/>
        <w:tblW w:w="5000" w:type="pct"/>
        <w:tblLook w:val="04A0" w:firstRow="1" w:lastRow="0" w:firstColumn="1" w:lastColumn="0" w:noHBand="0" w:noVBand="1"/>
      </w:tblPr>
      <w:tblGrid>
        <w:gridCol w:w="2943"/>
        <w:gridCol w:w="6300"/>
      </w:tblGrid>
      <w:tr w:rsidR="00DE6AEB" w14:paraId="540E618C" w14:textId="77777777" w:rsidTr="00550B63">
        <w:tc>
          <w:tcPr>
            <w:tcW w:w="1592" w:type="pct"/>
          </w:tcPr>
          <w:p w14:paraId="3177686B" w14:textId="7737DC65" w:rsidR="00DE6AEB" w:rsidRPr="00A31E82" w:rsidRDefault="00DE6AEB">
            <w:pPr>
              <w:pStyle w:val="TableContents"/>
              <w:rPr>
                <w:b/>
              </w:rPr>
            </w:pPr>
            <w:r w:rsidRPr="00DE6AEB">
              <w:rPr>
                <w:b/>
              </w:rPr>
              <w:t>UC-FTS-</w:t>
            </w:r>
            <w:r w:rsidR="0037732B" w:rsidRPr="00DE6AEB">
              <w:rPr>
                <w:b/>
              </w:rPr>
              <w:t>0</w:t>
            </w:r>
            <w:r w:rsidR="0037732B">
              <w:rPr>
                <w:b/>
              </w:rPr>
              <w:t>02</w:t>
            </w:r>
          </w:p>
        </w:tc>
        <w:tc>
          <w:tcPr>
            <w:tcW w:w="3408" w:type="pct"/>
          </w:tcPr>
          <w:p w14:paraId="4CEDA637" w14:textId="4C156E8B" w:rsidR="00DE6AEB" w:rsidRPr="00A31E82" w:rsidRDefault="00DE6AEB" w:rsidP="00550B63">
            <w:pPr>
              <w:pStyle w:val="TableContents"/>
              <w:rPr>
                <w:b/>
              </w:rPr>
            </w:pPr>
            <w:r w:rsidRPr="00DE6AEB">
              <w:rPr>
                <w:b/>
              </w:rPr>
              <w:t>User finds an address by only typing a street</w:t>
            </w:r>
            <w:r w:rsidR="00D20C6E">
              <w:rPr>
                <w:b/>
              </w:rPr>
              <w:t xml:space="preserve"> </w:t>
            </w:r>
            <w:r w:rsidRPr="00DE6AEB">
              <w:rPr>
                <w:b/>
              </w:rPr>
              <w:t>name and scrolling down the result list</w:t>
            </w:r>
          </w:p>
        </w:tc>
      </w:tr>
      <w:tr w:rsidR="00DE6AEB" w14:paraId="647CF92F" w14:textId="77777777" w:rsidTr="00550B63">
        <w:tc>
          <w:tcPr>
            <w:tcW w:w="5000" w:type="pct"/>
            <w:gridSpan w:val="2"/>
          </w:tcPr>
          <w:p w14:paraId="733B38DE"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user types the name of a street in a search text box.</w:t>
            </w:r>
          </w:p>
          <w:p w14:paraId="4201962F" w14:textId="77777777"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42196D25" w14:textId="5EC3E456" w:rsidR="00DE6AEB" w:rsidRPr="00DE6AEB" w:rsidRDefault="00DE6AEB" w:rsidP="00DE6AEB">
            <w:pPr>
              <w:autoSpaceDE w:val="0"/>
              <w:autoSpaceDN w:val="0"/>
              <w:adjustRightInd w:val="0"/>
              <w:rPr>
                <w:rFonts w:ascii="Segoe UI" w:hAnsi="Segoe UI" w:cs="Segoe UI"/>
                <w:sz w:val="18"/>
                <w:szCs w:val="18"/>
              </w:rPr>
            </w:pPr>
            <w:r w:rsidRPr="00DE6AEB">
              <w:rPr>
                <w:rFonts w:ascii="Segoe UI" w:hAnsi="Segoe UI" w:cs="Segoe UI"/>
                <w:sz w:val="18"/>
                <w:szCs w:val="18"/>
              </w:rPr>
              <w:t>The street that the user is looking for is not in the list, so the user scrolls down in the list. After scrolling down a few pages, the street that the user is looking for is in the list, so the user selects it.</w:t>
            </w:r>
          </w:p>
        </w:tc>
      </w:tr>
    </w:tbl>
    <w:p w14:paraId="4CE9A14E" w14:textId="77777777" w:rsidR="00DE6AEB" w:rsidRDefault="00DE6AEB" w:rsidP="00DE6AEB">
      <w:pPr>
        <w:rPr>
          <w:lang w:eastAsia="ja-JP"/>
        </w:rPr>
      </w:pPr>
    </w:p>
    <w:p w14:paraId="0422B8E4" w14:textId="77777777" w:rsidR="00DE6AEB" w:rsidRDefault="00DE6AEB" w:rsidP="00DE6AEB">
      <w:pPr>
        <w:rPr>
          <w:lang w:eastAsia="ja-JP"/>
        </w:rPr>
      </w:pPr>
    </w:p>
    <w:tbl>
      <w:tblPr>
        <w:tblStyle w:val="TableGrid"/>
        <w:tblW w:w="5000" w:type="pct"/>
        <w:tblLook w:val="04A0" w:firstRow="1" w:lastRow="0" w:firstColumn="1" w:lastColumn="0" w:noHBand="0" w:noVBand="1"/>
      </w:tblPr>
      <w:tblGrid>
        <w:gridCol w:w="2943"/>
        <w:gridCol w:w="6300"/>
      </w:tblGrid>
      <w:tr w:rsidR="00DE6AEB" w14:paraId="1F964F60" w14:textId="77777777" w:rsidTr="00550B63">
        <w:tc>
          <w:tcPr>
            <w:tcW w:w="1592" w:type="pct"/>
          </w:tcPr>
          <w:p w14:paraId="431BC5E4" w14:textId="350EFC3D" w:rsidR="00DE6AEB" w:rsidRPr="00A31E82" w:rsidRDefault="00DE6AEB">
            <w:pPr>
              <w:pStyle w:val="TableContents"/>
              <w:rPr>
                <w:b/>
              </w:rPr>
            </w:pPr>
            <w:r w:rsidRPr="00DE6AEB">
              <w:rPr>
                <w:b/>
              </w:rPr>
              <w:t>UC-FTS-</w:t>
            </w:r>
            <w:r w:rsidR="0037732B" w:rsidRPr="00DE6AEB">
              <w:rPr>
                <w:b/>
              </w:rPr>
              <w:t>0</w:t>
            </w:r>
            <w:r w:rsidR="0037732B">
              <w:rPr>
                <w:b/>
              </w:rPr>
              <w:t>0</w:t>
            </w:r>
            <w:r w:rsidR="0037732B" w:rsidRPr="00DE6AEB">
              <w:rPr>
                <w:b/>
              </w:rPr>
              <w:t>3</w:t>
            </w:r>
          </w:p>
        </w:tc>
        <w:tc>
          <w:tcPr>
            <w:tcW w:w="3408" w:type="pct"/>
          </w:tcPr>
          <w:p w14:paraId="1B83851C" w14:textId="77777777" w:rsidR="00DE6AEB" w:rsidRPr="00A31E82" w:rsidRDefault="00DE6AEB" w:rsidP="00550B63">
            <w:pPr>
              <w:pStyle w:val="TableContents"/>
              <w:rPr>
                <w:b/>
              </w:rPr>
            </w:pPr>
            <w:r w:rsidRPr="00DE6AEB">
              <w:rPr>
                <w:b/>
              </w:rPr>
              <w:t>User finds a hotel by only typing its name</w:t>
            </w:r>
          </w:p>
        </w:tc>
      </w:tr>
      <w:tr w:rsidR="00DE6AEB" w14:paraId="1D0955FE" w14:textId="77777777" w:rsidTr="00550B63">
        <w:tc>
          <w:tcPr>
            <w:tcW w:w="5000" w:type="pct"/>
            <w:gridSpan w:val="2"/>
          </w:tcPr>
          <w:p w14:paraId="646FE54C" w14:textId="77777777" w:rsidR="00DE6AEB" w:rsidRPr="00DE6AEB" w:rsidRDefault="00DE6AEB" w:rsidP="00550B63">
            <w:pPr>
              <w:autoSpaceDE w:val="0"/>
              <w:autoSpaceDN w:val="0"/>
              <w:adjustRightInd w:val="0"/>
              <w:rPr>
                <w:rFonts w:ascii="Segoe UI" w:hAnsi="Segoe UI" w:cs="Segoe UI"/>
                <w:sz w:val="18"/>
                <w:szCs w:val="18"/>
              </w:rPr>
            </w:pPr>
            <w:r w:rsidRPr="00DE6AEB">
              <w:rPr>
                <w:rFonts w:ascii="Segoe UI" w:hAnsi="Segoe UI" w:cs="Segoe UI"/>
                <w:sz w:val="18"/>
                <w:szCs w:val="18"/>
              </w:rPr>
              <w:t>The user types the name of a hotel in a search text box.</w:t>
            </w:r>
          </w:p>
          <w:p w14:paraId="33BC8321" w14:textId="77777777" w:rsidR="00DE6AEB" w:rsidRPr="00DE6AEB" w:rsidRDefault="00DE6AEB" w:rsidP="00550B63">
            <w:pPr>
              <w:autoSpaceDE w:val="0"/>
              <w:autoSpaceDN w:val="0"/>
              <w:adjustRightInd w:val="0"/>
              <w:rPr>
                <w:rFonts w:ascii="Segoe UI" w:hAnsi="Segoe UI" w:cs="Segoe UI"/>
                <w:sz w:val="18"/>
                <w:szCs w:val="18"/>
              </w:rPr>
            </w:pPr>
            <w:r w:rsidRPr="00DE6AE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61FF5FC1" w14:textId="77777777" w:rsidR="00DE6AEB" w:rsidRDefault="00DE6AEB" w:rsidP="00550B63">
            <w:pPr>
              <w:pStyle w:val="TableContents"/>
            </w:pPr>
            <w:r w:rsidRPr="00DE6AEB">
              <w:rPr>
                <w:rFonts w:ascii="Segoe UI" w:hAnsi="Segoe UI" w:cs="Segoe UI"/>
                <w:sz w:val="18"/>
                <w:szCs w:val="18"/>
                <w:lang w:eastAsia="en-US"/>
              </w:rPr>
              <w:t>The hotel that the user is looking for is in the list, so the user selects it.</w:t>
            </w:r>
          </w:p>
        </w:tc>
      </w:tr>
    </w:tbl>
    <w:p w14:paraId="6C397D59" w14:textId="77777777" w:rsidR="00DE6AEB" w:rsidRDefault="00DE6AEB" w:rsidP="00DE6AEB">
      <w:pPr>
        <w:rPr>
          <w:lang w:eastAsia="ja-JP"/>
        </w:rPr>
      </w:pPr>
    </w:p>
    <w:p w14:paraId="748AAE99" w14:textId="77777777" w:rsidR="00DE6AEB" w:rsidRDefault="00DE6AEB" w:rsidP="00DE6AEB">
      <w:pPr>
        <w:rPr>
          <w:lang w:eastAsia="ja-JP"/>
        </w:rPr>
      </w:pPr>
    </w:p>
    <w:tbl>
      <w:tblPr>
        <w:tblStyle w:val="TableGrid"/>
        <w:tblW w:w="5000" w:type="pct"/>
        <w:tblLook w:val="04A0" w:firstRow="1" w:lastRow="0" w:firstColumn="1" w:lastColumn="0" w:noHBand="0" w:noVBand="1"/>
      </w:tblPr>
      <w:tblGrid>
        <w:gridCol w:w="2943"/>
        <w:gridCol w:w="6300"/>
      </w:tblGrid>
      <w:tr w:rsidR="00DE6AEB" w14:paraId="515B7D36" w14:textId="77777777" w:rsidTr="00550B63">
        <w:tc>
          <w:tcPr>
            <w:tcW w:w="1592" w:type="pct"/>
          </w:tcPr>
          <w:p w14:paraId="075919BF" w14:textId="700A10A3" w:rsidR="00DE6AEB" w:rsidRPr="00A31E82" w:rsidRDefault="00DE6AEB">
            <w:pPr>
              <w:pStyle w:val="TableContents"/>
              <w:rPr>
                <w:b/>
              </w:rPr>
            </w:pPr>
            <w:r w:rsidRPr="00DE6AEB">
              <w:rPr>
                <w:b/>
              </w:rPr>
              <w:t>UC-FTS-</w:t>
            </w:r>
            <w:r w:rsidR="0037732B" w:rsidRPr="00DE6AEB">
              <w:rPr>
                <w:b/>
              </w:rPr>
              <w:t>0</w:t>
            </w:r>
            <w:r w:rsidR="0037732B">
              <w:rPr>
                <w:b/>
              </w:rPr>
              <w:t>04</w:t>
            </w:r>
          </w:p>
        </w:tc>
        <w:tc>
          <w:tcPr>
            <w:tcW w:w="3408" w:type="pct"/>
          </w:tcPr>
          <w:p w14:paraId="003D791A" w14:textId="7CC6D180" w:rsidR="00DE6AEB" w:rsidRPr="00A31E82" w:rsidRDefault="0099582B" w:rsidP="00550B63">
            <w:pPr>
              <w:pStyle w:val="TableContents"/>
              <w:rPr>
                <w:b/>
              </w:rPr>
            </w:pPr>
            <w:r w:rsidRPr="0099582B">
              <w:rPr>
                <w:b/>
              </w:rPr>
              <w:t>User finds a hotel by typing its name and selecting the ‘hotel’ POI category</w:t>
            </w:r>
          </w:p>
        </w:tc>
      </w:tr>
      <w:tr w:rsidR="00DE6AEB" w14:paraId="2460F018" w14:textId="77777777" w:rsidTr="00550B63">
        <w:tc>
          <w:tcPr>
            <w:tcW w:w="5000" w:type="pct"/>
            <w:gridSpan w:val="2"/>
          </w:tcPr>
          <w:p w14:paraId="648AA8DA" w14:textId="77777777" w:rsidR="0099582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user types the name of a hotel in a search text box.</w:t>
            </w:r>
          </w:p>
          <w:p w14:paraId="367C8D56" w14:textId="77777777" w:rsidR="0099582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system lists locations from the complete map database (addresses and POIs), which match the entered text, ordered by relevance. The system also lists relevant POI categories for narrowing down the search.</w:t>
            </w:r>
          </w:p>
          <w:p w14:paraId="20096B2A" w14:textId="50E56F85" w:rsidR="00DE6AEB" w:rsidRPr="0099582B" w:rsidRDefault="0099582B" w:rsidP="0099582B">
            <w:pPr>
              <w:autoSpaceDE w:val="0"/>
              <w:autoSpaceDN w:val="0"/>
              <w:adjustRightInd w:val="0"/>
              <w:rPr>
                <w:rFonts w:ascii="Segoe UI" w:hAnsi="Segoe UI" w:cs="Segoe UI"/>
                <w:sz w:val="18"/>
                <w:szCs w:val="18"/>
              </w:rPr>
            </w:pPr>
            <w:r w:rsidRPr="0099582B">
              <w:rPr>
                <w:rFonts w:ascii="Segoe UI" w:hAnsi="Segoe UI" w:cs="Segoe UI"/>
                <w:sz w:val="18"/>
                <w:szCs w:val="18"/>
              </w:rPr>
              <w:t>The hotel that the user is looking for is not in the list, and also many other locations (not being hotels) are shown. So the user selects the ‘hotel’ category to narrow down the search.</w:t>
            </w:r>
          </w:p>
        </w:tc>
      </w:tr>
    </w:tbl>
    <w:p w14:paraId="4C02C0D0" w14:textId="77777777" w:rsidR="0037732B" w:rsidRDefault="0037732B" w:rsidP="0037732B">
      <w:pPr>
        <w:rPr>
          <w:lang w:eastAsia="ja-JP"/>
        </w:rPr>
      </w:pPr>
    </w:p>
    <w:p w14:paraId="20ABD703" w14:textId="77777777" w:rsidR="0037732B" w:rsidRDefault="0037732B" w:rsidP="0037732B">
      <w:pPr>
        <w:rPr>
          <w:lang w:eastAsia="ja-JP"/>
        </w:rPr>
      </w:pPr>
    </w:p>
    <w:tbl>
      <w:tblPr>
        <w:tblStyle w:val="TableGrid"/>
        <w:tblW w:w="5000" w:type="pct"/>
        <w:tblLook w:val="04A0" w:firstRow="1" w:lastRow="0" w:firstColumn="1" w:lastColumn="0" w:noHBand="0" w:noVBand="1"/>
      </w:tblPr>
      <w:tblGrid>
        <w:gridCol w:w="2943"/>
        <w:gridCol w:w="6300"/>
      </w:tblGrid>
      <w:tr w:rsidR="0037732B" w14:paraId="3AB32E43" w14:textId="77777777" w:rsidTr="0065669F">
        <w:tc>
          <w:tcPr>
            <w:tcW w:w="1592" w:type="pct"/>
          </w:tcPr>
          <w:p w14:paraId="7B6453B2" w14:textId="57755D22" w:rsidR="0037732B" w:rsidRPr="00A31E82" w:rsidRDefault="0037732B">
            <w:pPr>
              <w:pStyle w:val="TableContents"/>
              <w:rPr>
                <w:b/>
              </w:rPr>
            </w:pPr>
            <w:r w:rsidRPr="00DE6AEB">
              <w:rPr>
                <w:b/>
              </w:rPr>
              <w:t>UC-FTS-0</w:t>
            </w:r>
            <w:r>
              <w:rPr>
                <w:b/>
              </w:rPr>
              <w:t>05</w:t>
            </w:r>
          </w:p>
        </w:tc>
        <w:tc>
          <w:tcPr>
            <w:tcW w:w="3408" w:type="pct"/>
          </w:tcPr>
          <w:p w14:paraId="52EBCA0D" w14:textId="22A921C5" w:rsidR="0037732B" w:rsidRPr="00A31E82" w:rsidRDefault="0037732B" w:rsidP="0065669F">
            <w:pPr>
              <w:pStyle w:val="TableContents"/>
              <w:rPr>
                <w:b/>
              </w:rPr>
            </w:pPr>
            <w:r w:rsidRPr="0037732B">
              <w:rPr>
                <w:b/>
              </w:rPr>
              <w:t>User can search at a specific location</w:t>
            </w:r>
          </w:p>
        </w:tc>
      </w:tr>
      <w:tr w:rsidR="0037732B" w14:paraId="23D5E4C9" w14:textId="77777777" w:rsidTr="0065669F">
        <w:tc>
          <w:tcPr>
            <w:tcW w:w="5000" w:type="pct"/>
            <w:gridSpan w:val="2"/>
          </w:tcPr>
          <w:p w14:paraId="0B8C639B" w14:textId="3D6F1E36" w:rsidR="0037732B" w:rsidRPr="0099582B" w:rsidRDefault="0037732B" w:rsidP="0037732B">
            <w:pPr>
              <w:autoSpaceDE w:val="0"/>
              <w:autoSpaceDN w:val="0"/>
              <w:adjustRightInd w:val="0"/>
              <w:rPr>
                <w:rFonts w:ascii="Segoe UI" w:hAnsi="Segoe UI" w:cs="Segoe UI"/>
                <w:sz w:val="18"/>
                <w:szCs w:val="18"/>
              </w:rPr>
            </w:pPr>
            <w:r w:rsidRPr="0037732B">
              <w:rPr>
                <w:rFonts w:ascii="Segoe UI" w:hAnsi="Segoe UI" w:cs="Segoe UI"/>
                <w:sz w:val="18"/>
                <w:szCs w:val="18"/>
              </w:rPr>
              <w:t xml:space="preserve">The user shall be able to search for a free text at a specified location. For example "pizza </w:t>
            </w:r>
            <w:proofErr w:type="spellStart"/>
            <w:r w:rsidRPr="0037732B">
              <w:rPr>
                <w:rFonts w:ascii="Segoe UI" w:hAnsi="Segoe UI" w:cs="Segoe UI"/>
                <w:sz w:val="18"/>
                <w:szCs w:val="18"/>
              </w:rPr>
              <w:t>rosso</w:t>
            </w:r>
            <w:proofErr w:type="spellEnd"/>
            <w:r w:rsidRPr="0037732B">
              <w:rPr>
                <w:rFonts w:ascii="Segoe UI" w:hAnsi="Segoe UI" w:cs="Segoe UI"/>
                <w:sz w:val="18"/>
                <w:szCs w:val="18"/>
              </w:rPr>
              <w:t xml:space="preserve">" around </w:t>
            </w:r>
            <w:proofErr w:type="spellStart"/>
            <w:r w:rsidRPr="0037732B">
              <w:rPr>
                <w:rFonts w:ascii="Segoe UI" w:hAnsi="Segoe UI" w:cs="Segoe UI"/>
                <w:sz w:val="18"/>
                <w:szCs w:val="18"/>
              </w:rPr>
              <w:t>Odeonsplatz</w:t>
            </w:r>
            <w:proofErr w:type="spellEnd"/>
            <w:r w:rsidRPr="0037732B">
              <w:rPr>
                <w:rFonts w:ascii="Segoe UI" w:hAnsi="Segoe UI" w:cs="Segoe UI"/>
                <w:sz w:val="18"/>
                <w:szCs w:val="18"/>
              </w:rPr>
              <w:t>.</w:t>
            </w:r>
            <w:r>
              <w:rPr>
                <w:rFonts w:ascii="Segoe UI" w:hAnsi="Segoe UI" w:cs="Segoe UI"/>
                <w:sz w:val="18"/>
                <w:szCs w:val="18"/>
              </w:rPr>
              <w:t xml:space="preserve"> </w:t>
            </w:r>
            <w:r w:rsidRPr="0037732B">
              <w:rPr>
                <w:rFonts w:ascii="Segoe UI" w:hAnsi="Segoe UI" w:cs="Segoe UI"/>
                <w:sz w:val="18"/>
                <w:szCs w:val="18"/>
              </w:rPr>
              <w:t>The search engine returns results that can be displayed immediately in a map. The results shall be sorted by relevance</w:t>
            </w:r>
          </w:p>
        </w:tc>
      </w:tr>
    </w:tbl>
    <w:p w14:paraId="54DB13AE" w14:textId="77777777" w:rsidR="0037732B" w:rsidRDefault="0037732B" w:rsidP="0037732B">
      <w:pPr>
        <w:rPr>
          <w:lang w:eastAsia="ja-JP"/>
        </w:rPr>
      </w:pPr>
    </w:p>
    <w:tbl>
      <w:tblPr>
        <w:tblStyle w:val="TableGrid"/>
        <w:tblW w:w="5000" w:type="pct"/>
        <w:tblLook w:val="04A0" w:firstRow="1" w:lastRow="0" w:firstColumn="1" w:lastColumn="0" w:noHBand="0" w:noVBand="1"/>
      </w:tblPr>
      <w:tblGrid>
        <w:gridCol w:w="2943"/>
        <w:gridCol w:w="6300"/>
      </w:tblGrid>
      <w:tr w:rsidR="0037732B" w14:paraId="7DAA14F6" w14:textId="77777777" w:rsidTr="0065669F">
        <w:tc>
          <w:tcPr>
            <w:tcW w:w="1592" w:type="pct"/>
          </w:tcPr>
          <w:p w14:paraId="738EE80E" w14:textId="2A58BB06" w:rsidR="0037732B" w:rsidRPr="00A31E82" w:rsidRDefault="0037732B">
            <w:pPr>
              <w:pStyle w:val="TableContents"/>
              <w:rPr>
                <w:b/>
              </w:rPr>
            </w:pPr>
            <w:r w:rsidRPr="00DE6AEB">
              <w:rPr>
                <w:b/>
              </w:rPr>
              <w:t>UC-FTS-0</w:t>
            </w:r>
            <w:r>
              <w:rPr>
                <w:b/>
              </w:rPr>
              <w:t>06</w:t>
            </w:r>
          </w:p>
        </w:tc>
        <w:tc>
          <w:tcPr>
            <w:tcW w:w="3408" w:type="pct"/>
          </w:tcPr>
          <w:p w14:paraId="4C6945DD" w14:textId="747DFB07" w:rsidR="0037732B" w:rsidRPr="00A31E82" w:rsidRDefault="005802BC" w:rsidP="0065669F">
            <w:pPr>
              <w:pStyle w:val="TableContents"/>
              <w:rPr>
                <w:b/>
              </w:rPr>
            </w:pPr>
            <w:r w:rsidRPr="005802BC">
              <w:rPr>
                <w:b/>
              </w:rPr>
              <w:t>User can restrict the search area by specifying a geometry</w:t>
            </w:r>
          </w:p>
        </w:tc>
      </w:tr>
      <w:tr w:rsidR="0037732B" w14:paraId="0767B1BA" w14:textId="77777777" w:rsidTr="0065669F">
        <w:tc>
          <w:tcPr>
            <w:tcW w:w="5000" w:type="pct"/>
            <w:gridSpan w:val="2"/>
          </w:tcPr>
          <w:p w14:paraId="00F30DDE" w14:textId="212E66AA" w:rsidR="0037732B" w:rsidRPr="0099582B" w:rsidRDefault="005802BC" w:rsidP="0065669F">
            <w:pPr>
              <w:autoSpaceDE w:val="0"/>
              <w:autoSpaceDN w:val="0"/>
              <w:adjustRightInd w:val="0"/>
              <w:rPr>
                <w:rFonts w:ascii="Segoe UI" w:hAnsi="Segoe UI" w:cs="Segoe UI"/>
                <w:sz w:val="18"/>
                <w:szCs w:val="18"/>
              </w:rPr>
            </w:pPr>
            <w:r>
              <w:t>The user shall be able to restrict the search area by specifying a geometry. Not mandatory, default geometry decided by implementer of the library specified. For search along the route the geometry shall be ignored if set.</w:t>
            </w:r>
          </w:p>
        </w:tc>
      </w:tr>
    </w:tbl>
    <w:p w14:paraId="07996A32" w14:textId="77777777" w:rsidR="0037732B" w:rsidRDefault="0037732B" w:rsidP="0037732B">
      <w:pPr>
        <w:rPr>
          <w:lang w:eastAsia="ja-JP"/>
        </w:rPr>
      </w:pPr>
    </w:p>
    <w:tbl>
      <w:tblPr>
        <w:tblStyle w:val="TableGrid"/>
        <w:tblW w:w="5000" w:type="pct"/>
        <w:tblLook w:val="04A0" w:firstRow="1" w:lastRow="0" w:firstColumn="1" w:lastColumn="0" w:noHBand="0" w:noVBand="1"/>
      </w:tblPr>
      <w:tblGrid>
        <w:gridCol w:w="2943"/>
        <w:gridCol w:w="6300"/>
      </w:tblGrid>
      <w:tr w:rsidR="0037732B" w14:paraId="13A0E101" w14:textId="77777777" w:rsidTr="0065669F">
        <w:tc>
          <w:tcPr>
            <w:tcW w:w="1592" w:type="pct"/>
          </w:tcPr>
          <w:p w14:paraId="238BB4C4" w14:textId="0BF78393" w:rsidR="0037732B" w:rsidRPr="00A31E82" w:rsidRDefault="0037732B">
            <w:pPr>
              <w:pStyle w:val="TableContents"/>
              <w:rPr>
                <w:b/>
              </w:rPr>
            </w:pPr>
            <w:r w:rsidRPr="00DE6AEB">
              <w:rPr>
                <w:b/>
              </w:rPr>
              <w:t>UC-FTS-0</w:t>
            </w:r>
            <w:r>
              <w:rPr>
                <w:b/>
              </w:rPr>
              <w:t>07</w:t>
            </w:r>
          </w:p>
        </w:tc>
        <w:tc>
          <w:tcPr>
            <w:tcW w:w="3408" w:type="pct"/>
          </w:tcPr>
          <w:p w14:paraId="41A28A4F" w14:textId="076D0855" w:rsidR="0037732B" w:rsidRPr="00A31E82" w:rsidRDefault="005802BC" w:rsidP="0065669F">
            <w:pPr>
              <w:pStyle w:val="TableContents"/>
              <w:rPr>
                <w:b/>
              </w:rPr>
            </w:pPr>
            <w:r w:rsidRPr="005802BC">
              <w:rPr>
                <w:b/>
              </w:rPr>
              <w:t>User can search  along a route by typing a free text search</w:t>
            </w:r>
          </w:p>
        </w:tc>
      </w:tr>
      <w:tr w:rsidR="0037732B" w14:paraId="6495921F" w14:textId="77777777" w:rsidTr="0065669F">
        <w:tc>
          <w:tcPr>
            <w:tcW w:w="5000" w:type="pct"/>
            <w:gridSpan w:val="2"/>
          </w:tcPr>
          <w:p w14:paraId="1DE490D9" w14:textId="10AD29B9" w:rsidR="0037732B" w:rsidRPr="0099582B" w:rsidRDefault="005802BC" w:rsidP="0065669F">
            <w:pPr>
              <w:autoSpaceDE w:val="0"/>
              <w:autoSpaceDN w:val="0"/>
              <w:adjustRightInd w:val="0"/>
              <w:rPr>
                <w:rFonts w:ascii="Segoe UI" w:hAnsi="Segoe UI" w:cs="Segoe UI"/>
                <w:sz w:val="18"/>
                <w:szCs w:val="18"/>
              </w:rPr>
            </w:pPr>
            <w:r>
              <w:t>User should be able to search along a route. For example, user wants to find a Shell petrol station along a route by enter keyword "petrol station shell" and specifying a route.</w:t>
            </w:r>
          </w:p>
        </w:tc>
      </w:tr>
    </w:tbl>
    <w:p w14:paraId="66CC46FF" w14:textId="77777777" w:rsidR="0037732B" w:rsidRDefault="0037732B" w:rsidP="0037732B">
      <w:pPr>
        <w:rPr>
          <w:lang w:eastAsia="ja-JP"/>
        </w:rPr>
      </w:pPr>
    </w:p>
    <w:tbl>
      <w:tblPr>
        <w:tblStyle w:val="TableGrid"/>
        <w:tblW w:w="5000" w:type="pct"/>
        <w:tblLook w:val="04A0" w:firstRow="1" w:lastRow="0" w:firstColumn="1" w:lastColumn="0" w:noHBand="0" w:noVBand="1"/>
      </w:tblPr>
      <w:tblGrid>
        <w:gridCol w:w="2943"/>
        <w:gridCol w:w="6300"/>
      </w:tblGrid>
      <w:tr w:rsidR="0037732B" w14:paraId="16AB5B2F" w14:textId="77777777" w:rsidTr="0065669F">
        <w:tc>
          <w:tcPr>
            <w:tcW w:w="1592" w:type="pct"/>
          </w:tcPr>
          <w:p w14:paraId="45CC8658" w14:textId="60F5191F" w:rsidR="0037732B" w:rsidRPr="00A31E82" w:rsidRDefault="0037732B">
            <w:pPr>
              <w:pStyle w:val="TableContents"/>
              <w:rPr>
                <w:b/>
              </w:rPr>
            </w:pPr>
            <w:r w:rsidRPr="00DE6AEB">
              <w:rPr>
                <w:b/>
              </w:rPr>
              <w:t>UC-FTS-0</w:t>
            </w:r>
            <w:r>
              <w:rPr>
                <w:b/>
              </w:rPr>
              <w:t>08</w:t>
            </w:r>
          </w:p>
        </w:tc>
        <w:tc>
          <w:tcPr>
            <w:tcW w:w="3408" w:type="pct"/>
          </w:tcPr>
          <w:p w14:paraId="524AB26A" w14:textId="3E6AA2F3" w:rsidR="0037732B" w:rsidRPr="00A31E82" w:rsidRDefault="005802BC" w:rsidP="0065669F">
            <w:pPr>
              <w:pStyle w:val="TableContents"/>
              <w:rPr>
                <w:b/>
              </w:rPr>
            </w:pPr>
            <w:r w:rsidRPr="005802BC">
              <w:rPr>
                <w:b/>
              </w:rPr>
              <w:t>User defines the width of the corridor for search along a route</w:t>
            </w:r>
          </w:p>
        </w:tc>
      </w:tr>
      <w:tr w:rsidR="0037732B" w14:paraId="1762FC0C" w14:textId="77777777" w:rsidTr="0065669F">
        <w:tc>
          <w:tcPr>
            <w:tcW w:w="5000" w:type="pct"/>
            <w:gridSpan w:val="2"/>
          </w:tcPr>
          <w:p w14:paraId="46D5E946" w14:textId="158821CB" w:rsidR="0037732B" w:rsidRPr="0099582B" w:rsidRDefault="008C55EB" w:rsidP="0065669F">
            <w:pPr>
              <w:autoSpaceDE w:val="0"/>
              <w:autoSpaceDN w:val="0"/>
              <w:adjustRightInd w:val="0"/>
              <w:rPr>
                <w:rFonts w:ascii="Segoe UI" w:hAnsi="Segoe UI" w:cs="Segoe UI"/>
                <w:sz w:val="18"/>
                <w:szCs w:val="18"/>
              </w:rPr>
            </w:pPr>
            <w:r>
              <w:t>The user shall be able to define the width of the corridor. Not mandatory, default value decided by implementation authors.</w:t>
            </w:r>
          </w:p>
        </w:tc>
      </w:tr>
    </w:tbl>
    <w:p w14:paraId="35D1A4E3" w14:textId="77777777" w:rsidR="0037732B" w:rsidRDefault="0037732B" w:rsidP="0037732B">
      <w:pPr>
        <w:rPr>
          <w:lang w:eastAsia="ja-JP"/>
        </w:rPr>
      </w:pPr>
    </w:p>
    <w:tbl>
      <w:tblPr>
        <w:tblStyle w:val="TableGrid"/>
        <w:tblW w:w="5000" w:type="pct"/>
        <w:tblLook w:val="04A0" w:firstRow="1" w:lastRow="0" w:firstColumn="1" w:lastColumn="0" w:noHBand="0" w:noVBand="1"/>
      </w:tblPr>
      <w:tblGrid>
        <w:gridCol w:w="2943"/>
        <w:gridCol w:w="6300"/>
      </w:tblGrid>
      <w:tr w:rsidR="0037732B" w14:paraId="4B2D9D87" w14:textId="77777777" w:rsidTr="0065669F">
        <w:tc>
          <w:tcPr>
            <w:tcW w:w="1592" w:type="pct"/>
          </w:tcPr>
          <w:p w14:paraId="46AF5E26" w14:textId="15C144C7" w:rsidR="0037732B" w:rsidRPr="00A31E82" w:rsidRDefault="0037732B">
            <w:pPr>
              <w:pStyle w:val="TableContents"/>
              <w:rPr>
                <w:b/>
              </w:rPr>
            </w:pPr>
            <w:r w:rsidRPr="00DE6AEB">
              <w:rPr>
                <w:b/>
              </w:rPr>
              <w:t>UC-FTS-0</w:t>
            </w:r>
            <w:r>
              <w:rPr>
                <w:b/>
              </w:rPr>
              <w:t>09</w:t>
            </w:r>
          </w:p>
        </w:tc>
        <w:tc>
          <w:tcPr>
            <w:tcW w:w="3408" w:type="pct"/>
          </w:tcPr>
          <w:p w14:paraId="50BBAECC" w14:textId="06CCF689" w:rsidR="0037732B" w:rsidRPr="00A31E82" w:rsidRDefault="008C55EB" w:rsidP="0065669F">
            <w:pPr>
              <w:pStyle w:val="TableContents"/>
              <w:rPr>
                <w:b/>
              </w:rPr>
            </w:pPr>
            <w:r w:rsidRPr="008C55EB">
              <w:rPr>
                <w:b/>
              </w:rPr>
              <w:t>User can perform fuzzy search</w:t>
            </w:r>
          </w:p>
        </w:tc>
      </w:tr>
      <w:tr w:rsidR="0037732B" w14:paraId="364BB41E" w14:textId="77777777" w:rsidTr="0065669F">
        <w:tc>
          <w:tcPr>
            <w:tcW w:w="5000" w:type="pct"/>
            <w:gridSpan w:val="2"/>
          </w:tcPr>
          <w:p w14:paraId="30012095" w14:textId="64B8E3D7" w:rsidR="0037732B" w:rsidRPr="0099582B" w:rsidRDefault="008C55EB" w:rsidP="0065669F">
            <w:pPr>
              <w:autoSpaceDE w:val="0"/>
              <w:autoSpaceDN w:val="0"/>
              <w:adjustRightInd w:val="0"/>
              <w:rPr>
                <w:rFonts w:ascii="Segoe UI" w:hAnsi="Segoe UI" w:cs="Segoe UI"/>
                <w:sz w:val="18"/>
                <w:szCs w:val="18"/>
              </w:rPr>
            </w:pPr>
            <w:r w:rsidRPr="008C55EB">
              <w:rPr>
                <w:rFonts w:ascii="Segoe UI" w:hAnsi="Segoe UI" w:cs="Segoe UI"/>
                <w:sz w:val="18"/>
                <w:szCs w:val="18"/>
              </w:rPr>
              <w:t>User can choose a fuzzy level for a search. For example, when user searches for "bas station" with a fuzzy level of 1, a result indicating "bus station" can be returned. Search fuzzy level are limited to range 0 to 5. 0 is exact match and 5 is the highest fuzzy level.</w:t>
            </w:r>
          </w:p>
        </w:tc>
      </w:tr>
    </w:tbl>
    <w:p w14:paraId="0FDEE4F6" w14:textId="77777777" w:rsidR="00DE6AEB" w:rsidRDefault="00DE6AEB" w:rsidP="00014693">
      <w:pPr>
        <w:rPr>
          <w:lang w:eastAsia="ja-JP"/>
        </w:rPr>
      </w:pPr>
    </w:p>
    <w:p w14:paraId="7296B674" w14:textId="0B26571F" w:rsidR="00014693" w:rsidRPr="00014693" w:rsidRDefault="00014693" w:rsidP="00014693">
      <w:pPr>
        <w:pStyle w:val="Heading2"/>
        <w:rPr>
          <w:lang w:eastAsia="ja-JP"/>
        </w:rPr>
      </w:pPr>
      <w:bookmarkStart w:id="30" w:name="_Toc473533340"/>
      <w:r>
        <w:rPr>
          <w:lang w:eastAsia="ja-JP"/>
        </w:rPr>
        <w:t>Requirements</w:t>
      </w:r>
      <w:bookmarkEnd w:id="30"/>
    </w:p>
    <w:p w14:paraId="0761EFFE" w14:textId="77777777" w:rsidR="00646253" w:rsidRDefault="00646253" w:rsidP="00E81F9F">
      <w:pPr>
        <w:pStyle w:val="Body"/>
        <w:rPr>
          <w:lang w:eastAsia="ja-JP"/>
        </w:rPr>
      </w:pPr>
      <w:r>
        <w:rPr>
          <w:lang w:eastAsia="ja-JP"/>
        </w:rPr>
        <w:t>The requirements are reported in the following format:</w:t>
      </w:r>
    </w:p>
    <w:tbl>
      <w:tblPr>
        <w:tblStyle w:val="TableGrid"/>
        <w:tblW w:w="5000" w:type="pct"/>
        <w:tblLook w:val="04A0" w:firstRow="1" w:lastRow="0" w:firstColumn="1" w:lastColumn="0" w:noHBand="0" w:noVBand="1"/>
      </w:tblPr>
      <w:tblGrid>
        <w:gridCol w:w="2943"/>
        <w:gridCol w:w="6300"/>
      </w:tblGrid>
      <w:tr w:rsidR="00646253" w14:paraId="3F4B9BA1" w14:textId="77777777" w:rsidTr="00AE201C">
        <w:tc>
          <w:tcPr>
            <w:tcW w:w="1592" w:type="pct"/>
          </w:tcPr>
          <w:p w14:paraId="5340A057" w14:textId="77777777" w:rsidR="00646253" w:rsidRPr="00A31E82" w:rsidRDefault="00FC2C13" w:rsidP="00A31E82">
            <w:pPr>
              <w:pStyle w:val="TableContents"/>
              <w:rPr>
                <w:b/>
              </w:rPr>
            </w:pPr>
            <w:r w:rsidRPr="00A31E82">
              <w:rPr>
                <w:b/>
              </w:rPr>
              <w:t>&lt;</w:t>
            </w:r>
            <w:r w:rsidR="00646253" w:rsidRPr="00A31E82">
              <w:rPr>
                <w:b/>
              </w:rPr>
              <w:t>Requirement ID</w:t>
            </w:r>
            <w:r w:rsidRPr="00A31E82">
              <w:rPr>
                <w:b/>
              </w:rPr>
              <w:t>&gt;</w:t>
            </w:r>
          </w:p>
        </w:tc>
        <w:tc>
          <w:tcPr>
            <w:tcW w:w="3408" w:type="pct"/>
          </w:tcPr>
          <w:p w14:paraId="715404DE" w14:textId="77777777" w:rsidR="00646253" w:rsidRPr="00A31E82" w:rsidRDefault="00FC2C13" w:rsidP="00A31E82">
            <w:pPr>
              <w:pStyle w:val="TableContents"/>
              <w:rPr>
                <w:b/>
              </w:rPr>
            </w:pPr>
            <w:r w:rsidRPr="00A31E82">
              <w:rPr>
                <w:b/>
              </w:rPr>
              <w:t>&lt;</w:t>
            </w:r>
            <w:r w:rsidR="00646253" w:rsidRPr="00A31E82">
              <w:rPr>
                <w:b/>
              </w:rPr>
              <w:t>Title</w:t>
            </w:r>
            <w:r w:rsidRPr="00A31E82">
              <w:rPr>
                <w:b/>
              </w:rPr>
              <w:t>&gt;</w:t>
            </w:r>
          </w:p>
        </w:tc>
      </w:tr>
      <w:tr w:rsidR="00646253" w14:paraId="36C462AC" w14:textId="77777777" w:rsidTr="00AE201C">
        <w:tc>
          <w:tcPr>
            <w:tcW w:w="1592" w:type="pct"/>
          </w:tcPr>
          <w:p w14:paraId="529E4761" w14:textId="77777777" w:rsidR="00646253" w:rsidRPr="00A31E82" w:rsidRDefault="00FC2C13" w:rsidP="00A31E82">
            <w:pPr>
              <w:pStyle w:val="TableContents"/>
              <w:rPr>
                <w:b/>
              </w:rPr>
            </w:pPr>
            <w:r w:rsidRPr="00A31E82">
              <w:rPr>
                <w:b/>
              </w:rPr>
              <w:t>&lt;</w:t>
            </w:r>
            <w:r w:rsidR="00646253" w:rsidRPr="00A31E82">
              <w:rPr>
                <w:b/>
              </w:rPr>
              <w:t>Priority</w:t>
            </w:r>
            <w:r w:rsidRPr="00A31E82">
              <w:rPr>
                <w:b/>
              </w:rPr>
              <w:t>&gt;</w:t>
            </w:r>
          </w:p>
        </w:tc>
        <w:tc>
          <w:tcPr>
            <w:tcW w:w="3408" w:type="pct"/>
          </w:tcPr>
          <w:p w14:paraId="1D25308D" w14:textId="77777777" w:rsidR="00646253" w:rsidRPr="006D21C8" w:rsidRDefault="00FC2C13" w:rsidP="00A31E82">
            <w:pPr>
              <w:pStyle w:val="TableContents"/>
              <w:rPr>
                <w:i/>
              </w:rPr>
            </w:pPr>
            <w:r w:rsidRPr="006D21C8">
              <w:rPr>
                <w:i/>
              </w:rPr>
              <w:t>&lt;</w:t>
            </w:r>
            <w:r w:rsidR="00646253" w:rsidRPr="006D21C8">
              <w:rPr>
                <w:i/>
              </w:rPr>
              <w:t>Components tracing to requirement</w:t>
            </w:r>
            <w:r w:rsidRPr="006D21C8">
              <w:rPr>
                <w:i/>
              </w:rPr>
              <w:t>&gt;</w:t>
            </w:r>
          </w:p>
        </w:tc>
      </w:tr>
      <w:tr w:rsidR="00646253" w14:paraId="4B3918AF" w14:textId="77777777" w:rsidTr="00621B46">
        <w:tc>
          <w:tcPr>
            <w:tcW w:w="5000" w:type="pct"/>
            <w:gridSpan w:val="2"/>
          </w:tcPr>
          <w:p w14:paraId="270A24F8" w14:textId="77777777" w:rsidR="00646253" w:rsidRDefault="00FC2C13" w:rsidP="00A31E82">
            <w:pPr>
              <w:pStyle w:val="TableContents"/>
            </w:pPr>
            <w:r>
              <w:t>&lt;</w:t>
            </w:r>
            <w:r w:rsidR="00646253">
              <w:t>Description</w:t>
            </w:r>
            <w:r>
              <w:t>&gt;</w:t>
            </w:r>
          </w:p>
        </w:tc>
      </w:tr>
      <w:tr w:rsidR="00646253" w14:paraId="6164ED6E" w14:textId="77777777" w:rsidTr="00621B46">
        <w:tc>
          <w:tcPr>
            <w:tcW w:w="5000" w:type="pct"/>
            <w:gridSpan w:val="2"/>
          </w:tcPr>
          <w:p w14:paraId="6874BC33" w14:textId="77777777" w:rsidR="00646253" w:rsidRPr="006D21C8" w:rsidRDefault="00FC2C13" w:rsidP="00A31E82">
            <w:pPr>
              <w:pStyle w:val="TableContents"/>
              <w:rPr>
                <w:i/>
              </w:rPr>
            </w:pPr>
            <w:r w:rsidRPr="006D21C8">
              <w:rPr>
                <w:i/>
              </w:rPr>
              <w:t>&lt;</w:t>
            </w:r>
            <w:r w:rsidR="00646253" w:rsidRPr="006D21C8">
              <w:rPr>
                <w:i/>
              </w:rPr>
              <w:t>Rationale</w:t>
            </w:r>
            <w:r w:rsidRPr="006D21C8">
              <w:rPr>
                <w:i/>
              </w:rPr>
              <w:t>&gt;</w:t>
            </w:r>
          </w:p>
        </w:tc>
      </w:tr>
    </w:tbl>
    <w:p w14:paraId="77F58D4B" w14:textId="1716D95D" w:rsidR="00F55F3C" w:rsidRDefault="00A31E82" w:rsidP="00F55F3C">
      <w:pPr>
        <w:pStyle w:val="Body"/>
        <w:rPr>
          <w:lang w:eastAsia="ja-JP"/>
        </w:rPr>
      </w:pPr>
      <w:r>
        <w:rPr>
          <w:lang w:eastAsia="ja-JP"/>
        </w:rPr>
        <w:t>T</w:t>
      </w:r>
      <w:r w:rsidR="00F55F3C">
        <w:rPr>
          <w:lang w:eastAsia="ja-JP"/>
        </w:rPr>
        <w:t xml:space="preserve">he fields in the table are linked to the Requirement </w:t>
      </w:r>
      <w:r>
        <w:rPr>
          <w:lang w:eastAsia="ja-JP"/>
        </w:rPr>
        <w:t xml:space="preserve">model </w:t>
      </w:r>
      <w:r w:rsidR="00F55F3C">
        <w:rPr>
          <w:lang w:eastAsia="ja-JP"/>
        </w:rPr>
        <w:t>element in EA</w:t>
      </w:r>
      <w:r w:rsidR="00A3384A">
        <w:rPr>
          <w:lang w:eastAsia="ja-JP"/>
        </w:rPr>
        <w:t>.</w:t>
      </w:r>
    </w:p>
    <w:p w14:paraId="223A6B83" w14:textId="77777777" w:rsidR="00D6519F" w:rsidRDefault="00D6519F" w:rsidP="00014693">
      <w:pPr>
        <w:pStyle w:val="Heading3"/>
        <w:rPr>
          <w:lang w:eastAsia="ja-JP"/>
        </w:rPr>
      </w:pPr>
      <w:bookmarkStart w:id="31" w:name="_Toc404858734"/>
      <w:bookmarkStart w:id="32" w:name="_Toc473533341"/>
      <w:r>
        <w:rPr>
          <w:lang w:eastAsia="ja-JP"/>
        </w:rPr>
        <w:t>Functional Requirements</w:t>
      </w:r>
      <w:bookmarkEnd w:id="31"/>
      <w:bookmarkEnd w:id="32"/>
    </w:p>
    <w:p w14:paraId="7217BA0B" w14:textId="41C91BDD" w:rsidR="005103BD" w:rsidRPr="005103BD" w:rsidRDefault="005103BD" w:rsidP="005103BD">
      <w:pPr>
        <w:pStyle w:val="Body"/>
        <w:rPr>
          <w:lang w:eastAsia="ja-JP"/>
        </w:rPr>
      </w:pPr>
      <w:r>
        <w:rPr>
          <w:lang w:eastAsia="ja-JP"/>
        </w:rPr>
        <w:t>The information in this chapter is provided only for information purpose; this is not a normative part.  The interface and behavior description (</w:t>
      </w:r>
      <w:r w:rsidR="003E3301">
        <w:rPr>
          <w:lang w:eastAsia="ja-JP"/>
        </w:rPr>
        <w:t xml:space="preserve">chapter </w:t>
      </w:r>
      <w:r w:rsidR="003E3301">
        <w:rPr>
          <w:lang w:eastAsia="ja-JP"/>
        </w:rPr>
        <w:fldChar w:fldCharType="begin"/>
      </w:r>
      <w:r w:rsidR="003E3301">
        <w:rPr>
          <w:lang w:eastAsia="ja-JP"/>
        </w:rPr>
        <w:instrText xml:space="preserve"> REF _Ref287522508 \w \h </w:instrText>
      </w:r>
      <w:r w:rsidR="003E3301">
        <w:rPr>
          <w:lang w:eastAsia="ja-JP"/>
        </w:rPr>
      </w:r>
      <w:r w:rsidR="003E3301">
        <w:rPr>
          <w:lang w:eastAsia="ja-JP"/>
        </w:rPr>
        <w:fldChar w:fldCharType="separate"/>
      </w:r>
      <w:r w:rsidR="00DF5CAC">
        <w:rPr>
          <w:lang w:eastAsia="ja-JP"/>
        </w:rPr>
        <w:t>8</w:t>
      </w:r>
      <w:r w:rsidR="003E3301">
        <w:rPr>
          <w:lang w:eastAsia="ja-JP"/>
        </w:rPr>
        <w:fldChar w:fldCharType="end"/>
      </w:r>
      <w:r w:rsidR="003E3301">
        <w:rPr>
          <w:lang w:eastAsia="ja-JP"/>
        </w:rPr>
        <w:t xml:space="preserve"> </w:t>
      </w:r>
      <w:r w:rsidR="003E3301">
        <w:rPr>
          <w:lang w:eastAsia="ja-JP"/>
        </w:rPr>
        <w:fldChar w:fldCharType="begin"/>
      </w:r>
      <w:r w:rsidR="003E3301">
        <w:rPr>
          <w:lang w:eastAsia="ja-JP"/>
        </w:rPr>
        <w:instrText xml:space="preserve"> REF _Ref287522493 \h </w:instrText>
      </w:r>
      <w:r w:rsidR="003E3301">
        <w:rPr>
          <w:lang w:eastAsia="ja-JP"/>
        </w:rPr>
      </w:r>
      <w:r w:rsidR="003E3301">
        <w:rPr>
          <w:lang w:eastAsia="ja-JP"/>
        </w:rPr>
        <w:fldChar w:fldCharType="separate"/>
      </w:r>
      <w:r w:rsidR="00DF5CAC">
        <w:t>Interfaces</w:t>
      </w:r>
      <w:r w:rsidR="003E3301">
        <w:rPr>
          <w:lang w:eastAsia="ja-JP"/>
        </w:rPr>
        <w:fldChar w:fldCharType="end"/>
      </w:r>
      <w:r>
        <w:rPr>
          <w:lang w:eastAsia="ja-JP"/>
        </w:rPr>
        <w:t>) takes precedence in order to fulfill functional requirements.</w:t>
      </w:r>
    </w:p>
    <w:p w14:paraId="10E7E298" w14:textId="77777777" w:rsidR="00D6519F" w:rsidRPr="00F0655C" w:rsidRDefault="00D6519F" w:rsidP="00D6519F">
      <w:pPr>
        <w:pStyle w:val="Body"/>
        <w:rPr>
          <w:lang w:eastAsia="ja-JP"/>
        </w:rPr>
      </w:pPr>
    </w:p>
    <w:tbl>
      <w:tblPr>
        <w:tblStyle w:val="TableGrid"/>
        <w:tblW w:w="5000" w:type="pct"/>
        <w:tblLook w:val="04A0" w:firstRow="1" w:lastRow="0" w:firstColumn="1" w:lastColumn="0" w:noHBand="0" w:noVBand="1"/>
      </w:tblPr>
      <w:tblGrid>
        <w:gridCol w:w="2943"/>
        <w:gridCol w:w="6300"/>
      </w:tblGrid>
      <w:tr w:rsidR="00D6519F" w:rsidRPr="00C73DC4" w14:paraId="74C6B4F3" w14:textId="77777777" w:rsidTr="006C1496">
        <w:tc>
          <w:tcPr>
            <w:tcW w:w="1592" w:type="pct"/>
          </w:tcPr>
          <w:p w14:paraId="2AEC9D8A" w14:textId="0456E9A9" w:rsidR="00D6519F" w:rsidRPr="00C73DC4" w:rsidRDefault="00C73DC4" w:rsidP="006C1496">
            <w:pPr>
              <w:pStyle w:val="TableContents"/>
              <w:rPr>
                <w:b/>
              </w:rPr>
            </w:pPr>
            <w:r>
              <w:rPr>
                <w:b/>
              </w:rPr>
              <w:t>SW-NAV-FTS</w:t>
            </w:r>
            <w:r w:rsidRPr="00C73DC4">
              <w:rPr>
                <w:b/>
              </w:rPr>
              <w:t>-0</w:t>
            </w:r>
            <w:r>
              <w:rPr>
                <w:b/>
              </w:rPr>
              <w:t>01</w:t>
            </w:r>
          </w:p>
        </w:tc>
        <w:tc>
          <w:tcPr>
            <w:tcW w:w="3408" w:type="pct"/>
          </w:tcPr>
          <w:p w14:paraId="52648171" w14:textId="1BE13777" w:rsidR="00D6519F" w:rsidRPr="00C73DC4" w:rsidRDefault="00FA4FA7" w:rsidP="006C1496">
            <w:pPr>
              <w:pStyle w:val="TableContents"/>
              <w:rPr>
                <w:b/>
              </w:rPr>
            </w:pPr>
            <w:r>
              <w:rPr>
                <w:b/>
              </w:rPr>
              <w:t>Free Text Search</w:t>
            </w:r>
          </w:p>
        </w:tc>
      </w:tr>
      <w:tr w:rsidR="00D6519F" w:rsidRPr="00C73DC4" w14:paraId="518271AE" w14:textId="77777777" w:rsidTr="006C1496">
        <w:tc>
          <w:tcPr>
            <w:tcW w:w="1592" w:type="pct"/>
          </w:tcPr>
          <w:p w14:paraId="0618B382" w14:textId="059ABFEE" w:rsidR="00D6519F" w:rsidRPr="00C73DC4" w:rsidRDefault="004A46CC" w:rsidP="006C1496">
            <w:pPr>
              <w:pStyle w:val="TableContents"/>
              <w:rPr>
                <w:b/>
              </w:rPr>
            </w:pPr>
            <w:r>
              <w:rPr>
                <w:b/>
              </w:rPr>
              <w:t>P1</w:t>
            </w:r>
          </w:p>
        </w:tc>
        <w:tc>
          <w:tcPr>
            <w:tcW w:w="3408" w:type="pct"/>
          </w:tcPr>
          <w:p w14:paraId="7CAB44FC" w14:textId="77777777" w:rsidR="00D6519F" w:rsidRPr="00C73DC4" w:rsidRDefault="00D6519F" w:rsidP="006C1496">
            <w:pPr>
              <w:pStyle w:val="TableContents"/>
            </w:pPr>
            <w:r w:rsidRPr="00C73DC4">
              <w:t>&lt;Components tracing to requirement&gt;</w:t>
            </w:r>
          </w:p>
        </w:tc>
      </w:tr>
      <w:tr w:rsidR="00D6519F" w:rsidRPr="00C73DC4" w14:paraId="5BAB9138" w14:textId="77777777" w:rsidTr="006C1496">
        <w:tc>
          <w:tcPr>
            <w:tcW w:w="5000" w:type="pct"/>
            <w:gridSpan w:val="2"/>
          </w:tcPr>
          <w:p w14:paraId="144FFD0D" w14:textId="5DF0086D" w:rsidR="00D6519F" w:rsidRPr="00C73DC4" w:rsidRDefault="00C86CAB" w:rsidP="00C86CAB">
            <w:pPr>
              <w:pStyle w:val="TableContents"/>
            </w:pPr>
            <w:r>
              <w:t>It shall be possible to retrieve a list of locations by only providing a search text. The returned locations will be the most relevant locations which match the search text.</w:t>
            </w:r>
            <w:r w:rsidR="00FA4FA7">
              <w:t xml:space="preserve"> Text matching can be done on any combination of the properties of the location like e.g. city name, street name, house number, POI name, POI category.</w:t>
            </w:r>
            <w:r w:rsidR="00FA4FA7">
              <w:br/>
              <w:t>The definition of most relevant is up to the implementation.</w:t>
            </w:r>
          </w:p>
        </w:tc>
      </w:tr>
      <w:tr w:rsidR="00D6519F" w:rsidRPr="00C73DC4" w14:paraId="6FBACDF6" w14:textId="77777777" w:rsidTr="006C1496">
        <w:tc>
          <w:tcPr>
            <w:tcW w:w="5000" w:type="pct"/>
            <w:gridSpan w:val="2"/>
          </w:tcPr>
          <w:p w14:paraId="5FEF05B5" w14:textId="4ED5EE45" w:rsidR="00D6519F" w:rsidRPr="00C73DC4" w:rsidRDefault="00FA4FA7" w:rsidP="00145DA0">
            <w:pPr>
              <w:pStyle w:val="TableContents"/>
            </w:pPr>
            <w:r>
              <w:t xml:space="preserve">This functionality is needed to support an HMI with a one-box-search, i.e. where the user can enter a text in a single text </w:t>
            </w:r>
            <w:r w:rsidR="00145DA0">
              <w:t>field, instead of having to choose for an address or POI first and then either enter country, city, street and house number, or a POI category.</w:t>
            </w:r>
          </w:p>
        </w:tc>
      </w:tr>
    </w:tbl>
    <w:p w14:paraId="7CF84450" w14:textId="77777777" w:rsidR="00F0655C" w:rsidRPr="00F0655C" w:rsidRDefault="00F0655C" w:rsidP="00F0655C">
      <w:pPr>
        <w:pStyle w:val="Body"/>
        <w:rPr>
          <w:lang w:eastAsia="ja-JP"/>
        </w:rPr>
      </w:pPr>
    </w:p>
    <w:tbl>
      <w:tblPr>
        <w:tblStyle w:val="TableGrid"/>
        <w:tblW w:w="5000" w:type="pct"/>
        <w:tblLook w:val="04A0" w:firstRow="1" w:lastRow="0" w:firstColumn="1" w:lastColumn="0" w:noHBand="0" w:noVBand="1"/>
      </w:tblPr>
      <w:tblGrid>
        <w:gridCol w:w="2943"/>
        <w:gridCol w:w="6300"/>
      </w:tblGrid>
      <w:tr w:rsidR="00F0655C" w:rsidRPr="00C73DC4" w14:paraId="594DF775" w14:textId="77777777" w:rsidTr="00AB2B8C">
        <w:tc>
          <w:tcPr>
            <w:tcW w:w="1592" w:type="pct"/>
          </w:tcPr>
          <w:p w14:paraId="5B61A20E" w14:textId="53273193" w:rsidR="00F0655C" w:rsidRPr="00C73DC4" w:rsidRDefault="00F0655C" w:rsidP="00AB2B8C">
            <w:pPr>
              <w:pStyle w:val="TableContents"/>
              <w:rPr>
                <w:b/>
              </w:rPr>
            </w:pPr>
            <w:r>
              <w:rPr>
                <w:b/>
              </w:rPr>
              <w:lastRenderedPageBreak/>
              <w:t>SW-NAV-FTS</w:t>
            </w:r>
            <w:r w:rsidRPr="00C73DC4">
              <w:rPr>
                <w:b/>
              </w:rPr>
              <w:t>-0</w:t>
            </w:r>
            <w:r>
              <w:rPr>
                <w:b/>
              </w:rPr>
              <w:t>02</w:t>
            </w:r>
          </w:p>
        </w:tc>
        <w:tc>
          <w:tcPr>
            <w:tcW w:w="3408" w:type="pct"/>
          </w:tcPr>
          <w:p w14:paraId="4B92C9A1" w14:textId="1D924398" w:rsidR="00F0655C" w:rsidRPr="00C73DC4" w:rsidRDefault="00F0655C" w:rsidP="00AB2B8C">
            <w:pPr>
              <w:pStyle w:val="TableContents"/>
              <w:rPr>
                <w:b/>
              </w:rPr>
            </w:pPr>
            <w:r>
              <w:rPr>
                <w:b/>
              </w:rPr>
              <w:t>Free Text Search around location</w:t>
            </w:r>
          </w:p>
        </w:tc>
      </w:tr>
      <w:tr w:rsidR="00F0655C" w:rsidRPr="00C73DC4" w14:paraId="0C1BF2F4" w14:textId="77777777" w:rsidTr="00AB2B8C">
        <w:tc>
          <w:tcPr>
            <w:tcW w:w="1592" w:type="pct"/>
          </w:tcPr>
          <w:p w14:paraId="1F1B38C5" w14:textId="77D3F04F" w:rsidR="00F0655C" w:rsidRPr="00C73DC4" w:rsidRDefault="004A46CC" w:rsidP="00AB2B8C">
            <w:pPr>
              <w:pStyle w:val="TableContents"/>
              <w:rPr>
                <w:b/>
              </w:rPr>
            </w:pPr>
            <w:r>
              <w:rPr>
                <w:b/>
              </w:rPr>
              <w:t>P1</w:t>
            </w:r>
          </w:p>
        </w:tc>
        <w:tc>
          <w:tcPr>
            <w:tcW w:w="3408" w:type="pct"/>
          </w:tcPr>
          <w:p w14:paraId="725D9B4E" w14:textId="77777777" w:rsidR="00F0655C" w:rsidRPr="00C73DC4" w:rsidRDefault="00F0655C" w:rsidP="00AB2B8C">
            <w:pPr>
              <w:pStyle w:val="TableContents"/>
            </w:pPr>
            <w:r w:rsidRPr="00C73DC4">
              <w:t>&lt;Components tracing to requirement&gt;</w:t>
            </w:r>
          </w:p>
        </w:tc>
      </w:tr>
      <w:tr w:rsidR="00F0655C" w:rsidRPr="00C73DC4" w14:paraId="7F3C7476" w14:textId="77777777" w:rsidTr="00AB2B8C">
        <w:tc>
          <w:tcPr>
            <w:tcW w:w="5000" w:type="pct"/>
            <w:gridSpan w:val="2"/>
          </w:tcPr>
          <w:p w14:paraId="2744389C" w14:textId="7941964E" w:rsidR="00F0655C" w:rsidRPr="00C73DC4" w:rsidRDefault="00F0655C" w:rsidP="00AB2B8C">
            <w:pPr>
              <w:pStyle w:val="TableContents"/>
            </w:pPr>
            <w:r>
              <w:t>It shall be possible to specify a search location in combination with a search text. In this case locations closer to the search location are more relevant then locations further away from the search location.</w:t>
            </w:r>
          </w:p>
        </w:tc>
      </w:tr>
      <w:tr w:rsidR="00F0655C" w:rsidRPr="00C73DC4" w14:paraId="16FF6EA7" w14:textId="77777777" w:rsidTr="00AB2B8C">
        <w:tc>
          <w:tcPr>
            <w:tcW w:w="5000" w:type="pct"/>
            <w:gridSpan w:val="2"/>
          </w:tcPr>
          <w:p w14:paraId="4D4CD11F" w14:textId="74074A17" w:rsidR="00F0655C" w:rsidRPr="00C73DC4" w:rsidRDefault="00F0655C" w:rsidP="00AB2B8C">
            <w:pPr>
              <w:pStyle w:val="TableContents"/>
            </w:pPr>
            <w:r>
              <w:t xml:space="preserve">The user is often searching for locations </w:t>
            </w:r>
            <w:r w:rsidR="00463671">
              <w:t>relatively near his location</w:t>
            </w:r>
            <w:r>
              <w:t>.</w:t>
            </w:r>
            <w:r w:rsidR="00463671">
              <w:t xml:space="preserve"> By using both a search text and a location, a shorter text is needed to find the wanted location.</w:t>
            </w:r>
            <w:r w:rsidR="00463671">
              <w:br/>
              <w:t>Example: The user is looking for a street in the current city. By setting the search location to his current location, usually just a few characters are needed to find the street.</w:t>
            </w:r>
          </w:p>
        </w:tc>
      </w:tr>
    </w:tbl>
    <w:p w14:paraId="3F11135B" w14:textId="77777777" w:rsidR="00463671" w:rsidRPr="00F0655C" w:rsidRDefault="00463671" w:rsidP="00463671">
      <w:pPr>
        <w:pStyle w:val="Body"/>
        <w:rPr>
          <w:lang w:eastAsia="ja-JP"/>
        </w:rPr>
      </w:pPr>
    </w:p>
    <w:tbl>
      <w:tblPr>
        <w:tblStyle w:val="TableGrid"/>
        <w:tblW w:w="5000" w:type="pct"/>
        <w:tblLook w:val="04A0" w:firstRow="1" w:lastRow="0" w:firstColumn="1" w:lastColumn="0" w:noHBand="0" w:noVBand="1"/>
      </w:tblPr>
      <w:tblGrid>
        <w:gridCol w:w="2943"/>
        <w:gridCol w:w="6300"/>
      </w:tblGrid>
      <w:tr w:rsidR="00463671" w:rsidRPr="00C73DC4" w14:paraId="6525B452" w14:textId="77777777" w:rsidTr="00AB2B8C">
        <w:tc>
          <w:tcPr>
            <w:tcW w:w="1592" w:type="pct"/>
          </w:tcPr>
          <w:p w14:paraId="0D206C38" w14:textId="1E70AFD3" w:rsidR="00463671" w:rsidRPr="00C73DC4" w:rsidRDefault="00463671" w:rsidP="00AB2B8C">
            <w:pPr>
              <w:pStyle w:val="TableContents"/>
              <w:rPr>
                <w:b/>
              </w:rPr>
            </w:pPr>
            <w:r>
              <w:rPr>
                <w:b/>
              </w:rPr>
              <w:t>SW-NAV-FTS</w:t>
            </w:r>
            <w:r w:rsidRPr="00C73DC4">
              <w:rPr>
                <w:b/>
              </w:rPr>
              <w:t>-0</w:t>
            </w:r>
            <w:r>
              <w:rPr>
                <w:b/>
              </w:rPr>
              <w:t>03</w:t>
            </w:r>
          </w:p>
        </w:tc>
        <w:tc>
          <w:tcPr>
            <w:tcW w:w="3408" w:type="pct"/>
          </w:tcPr>
          <w:p w14:paraId="2FE451DF" w14:textId="299DCD32" w:rsidR="00463671" w:rsidRPr="00C73DC4" w:rsidRDefault="00463671" w:rsidP="00463671">
            <w:pPr>
              <w:pStyle w:val="TableContents"/>
              <w:rPr>
                <w:b/>
              </w:rPr>
            </w:pPr>
            <w:r>
              <w:rPr>
                <w:b/>
              </w:rPr>
              <w:t>Free Text Search restricted to specific areas</w:t>
            </w:r>
          </w:p>
        </w:tc>
      </w:tr>
      <w:tr w:rsidR="00463671" w:rsidRPr="00C73DC4" w14:paraId="7E605BB2" w14:textId="77777777" w:rsidTr="00AB2B8C">
        <w:tc>
          <w:tcPr>
            <w:tcW w:w="1592" w:type="pct"/>
          </w:tcPr>
          <w:p w14:paraId="7283A599" w14:textId="6E80EE29" w:rsidR="00463671" w:rsidRPr="00C73DC4" w:rsidRDefault="004A46CC" w:rsidP="00AB2B8C">
            <w:pPr>
              <w:pStyle w:val="TableContents"/>
              <w:rPr>
                <w:b/>
              </w:rPr>
            </w:pPr>
            <w:r>
              <w:rPr>
                <w:b/>
              </w:rPr>
              <w:t>P1</w:t>
            </w:r>
          </w:p>
        </w:tc>
        <w:tc>
          <w:tcPr>
            <w:tcW w:w="3408" w:type="pct"/>
          </w:tcPr>
          <w:p w14:paraId="3F74C96E" w14:textId="77777777" w:rsidR="00463671" w:rsidRPr="00C73DC4" w:rsidRDefault="00463671" w:rsidP="00AB2B8C">
            <w:pPr>
              <w:pStyle w:val="TableContents"/>
            </w:pPr>
            <w:r w:rsidRPr="00C73DC4">
              <w:t>&lt;Components tracing to requirement&gt;</w:t>
            </w:r>
          </w:p>
        </w:tc>
      </w:tr>
      <w:tr w:rsidR="00463671" w:rsidRPr="00C73DC4" w14:paraId="1DC527AC" w14:textId="77777777" w:rsidTr="00AB2B8C">
        <w:tc>
          <w:tcPr>
            <w:tcW w:w="5000" w:type="pct"/>
            <w:gridSpan w:val="2"/>
          </w:tcPr>
          <w:p w14:paraId="51AABA98" w14:textId="3B336C55" w:rsidR="00463671" w:rsidRPr="00C73DC4" w:rsidRDefault="00463671" w:rsidP="0081457E">
            <w:pPr>
              <w:pStyle w:val="TableContents"/>
            </w:pPr>
            <w:r>
              <w:t xml:space="preserve">It shall be possible to </w:t>
            </w:r>
            <w:r w:rsidR="0081457E">
              <w:t>restrict a Free Text Search to specific areas</w:t>
            </w:r>
            <w:r>
              <w:t>.</w:t>
            </w:r>
          </w:p>
        </w:tc>
      </w:tr>
      <w:tr w:rsidR="00463671" w:rsidRPr="00C73DC4" w14:paraId="35BDD745" w14:textId="77777777" w:rsidTr="00AB2B8C">
        <w:tc>
          <w:tcPr>
            <w:tcW w:w="5000" w:type="pct"/>
            <w:gridSpan w:val="2"/>
          </w:tcPr>
          <w:p w14:paraId="2F8FABC8" w14:textId="0BF0DD0F" w:rsidR="00463671" w:rsidRPr="00C73DC4" w:rsidRDefault="0081457E" w:rsidP="00AB2B8C">
            <w:pPr>
              <w:pStyle w:val="TableContents"/>
            </w:pPr>
            <w:r>
              <w:t>If the locations are to be shown on a map, it makes no sense to retrieve location outside of the shown map area.</w:t>
            </w:r>
          </w:p>
        </w:tc>
      </w:tr>
    </w:tbl>
    <w:p w14:paraId="6D199D3F" w14:textId="77777777" w:rsidR="0081457E" w:rsidRPr="00F0655C" w:rsidRDefault="0081457E" w:rsidP="0081457E">
      <w:pPr>
        <w:pStyle w:val="Body"/>
        <w:rPr>
          <w:lang w:eastAsia="ja-JP"/>
        </w:rPr>
      </w:pPr>
    </w:p>
    <w:tbl>
      <w:tblPr>
        <w:tblStyle w:val="TableGrid"/>
        <w:tblW w:w="5000" w:type="pct"/>
        <w:tblLook w:val="04A0" w:firstRow="1" w:lastRow="0" w:firstColumn="1" w:lastColumn="0" w:noHBand="0" w:noVBand="1"/>
      </w:tblPr>
      <w:tblGrid>
        <w:gridCol w:w="2943"/>
        <w:gridCol w:w="6300"/>
      </w:tblGrid>
      <w:tr w:rsidR="0081457E" w:rsidRPr="00C73DC4" w14:paraId="20C86AC5" w14:textId="77777777" w:rsidTr="00AB2B8C">
        <w:tc>
          <w:tcPr>
            <w:tcW w:w="1592" w:type="pct"/>
          </w:tcPr>
          <w:p w14:paraId="0AB25873" w14:textId="53094AE0" w:rsidR="0081457E" w:rsidRPr="00C73DC4" w:rsidRDefault="0081457E" w:rsidP="00AB2B8C">
            <w:pPr>
              <w:pStyle w:val="TableContents"/>
              <w:rPr>
                <w:b/>
              </w:rPr>
            </w:pPr>
            <w:r>
              <w:rPr>
                <w:b/>
              </w:rPr>
              <w:t>SW-NAV-FTS</w:t>
            </w:r>
            <w:r w:rsidRPr="00C73DC4">
              <w:rPr>
                <w:b/>
              </w:rPr>
              <w:t>-0</w:t>
            </w:r>
            <w:r>
              <w:rPr>
                <w:b/>
              </w:rPr>
              <w:t>04</w:t>
            </w:r>
          </w:p>
        </w:tc>
        <w:tc>
          <w:tcPr>
            <w:tcW w:w="3408" w:type="pct"/>
          </w:tcPr>
          <w:p w14:paraId="76F7F03E" w14:textId="6BC3C776" w:rsidR="0081457E" w:rsidRPr="00C73DC4" w:rsidRDefault="0081457E" w:rsidP="00AB2B8C">
            <w:pPr>
              <w:pStyle w:val="TableContents"/>
              <w:rPr>
                <w:b/>
              </w:rPr>
            </w:pPr>
            <w:r>
              <w:rPr>
                <w:b/>
              </w:rPr>
              <w:t xml:space="preserve">Free Text Search restricted to </w:t>
            </w:r>
            <w:r w:rsidRPr="0081457E">
              <w:rPr>
                <w:b/>
              </w:rPr>
              <w:t>one or more POI categories</w:t>
            </w:r>
          </w:p>
        </w:tc>
      </w:tr>
      <w:tr w:rsidR="0081457E" w:rsidRPr="00C73DC4" w14:paraId="175509D4" w14:textId="77777777" w:rsidTr="00AB2B8C">
        <w:tc>
          <w:tcPr>
            <w:tcW w:w="1592" w:type="pct"/>
          </w:tcPr>
          <w:p w14:paraId="43B4BEF0" w14:textId="468099A0" w:rsidR="0081457E" w:rsidRPr="00C73DC4" w:rsidRDefault="004A46CC" w:rsidP="00AB2B8C">
            <w:pPr>
              <w:pStyle w:val="TableContents"/>
              <w:rPr>
                <w:b/>
              </w:rPr>
            </w:pPr>
            <w:r>
              <w:rPr>
                <w:b/>
              </w:rPr>
              <w:t>P1</w:t>
            </w:r>
          </w:p>
        </w:tc>
        <w:tc>
          <w:tcPr>
            <w:tcW w:w="3408" w:type="pct"/>
          </w:tcPr>
          <w:p w14:paraId="080DDFF2" w14:textId="77777777" w:rsidR="0081457E" w:rsidRPr="00C73DC4" w:rsidRDefault="0081457E" w:rsidP="00AB2B8C">
            <w:pPr>
              <w:pStyle w:val="TableContents"/>
            </w:pPr>
            <w:r w:rsidRPr="00C73DC4">
              <w:t>&lt;Components tracing to requirement&gt;</w:t>
            </w:r>
          </w:p>
        </w:tc>
      </w:tr>
      <w:tr w:rsidR="0081457E" w:rsidRPr="00C73DC4" w14:paraId="65AE2EDD" w14:textId="77777777" w:rsidTr="00AB2B8C">
        <w:tc>
          <w:tcPr>
            <w:tcW w:w="5000" w:type="pct"/>
            <w:gridSpan w:val="2"/>
          </w:tcPr>
          <w:p w14:paraId="3466C55C" w14:textId="650E840D" w:rsidR="0081457E" w:rsidRPr="00C73DC4" w:rsidRDefault="0081457E" w:rsidP="0081457E">
            <w:pPr>
              <w:pStyle w:val="TableContents"/>
            </w:pPr>
            <w:r>
              <w:t>It shall be possible to restrict a Free Text Search to one or more POI categories. For this</w:t>
            </w:r>
            <w:r w:rsidR="00E0537E">
              <w:t>, an initial Free Text Search will provide a list of relevant POI categories.</w:t>
            </w:r>
          </w:p>
        </w:tc>
      </w:tr>
      <w:tr w:rsidR="0081457E" w:rsidRPr="00C73DC4" w14:paraId="1160445B" w14:textId="77777777" w:rsidTr="00AB2B8C">
        <w:tc>
          <w:tcPr>
            <w:tcW w:w="5000" w:type="pct"/>
            <w:gridSpan w:val="2"/>
          </w:tcPr>
          <w:p w14:paraId="6648C952" w14:textId="773202D8" w:rsidR="0081457E" w:rsidRPr="00C73DC4" w:rsidRDefault="0081457E" w:rsidP="00AB2B8C">
            <w:pPr>
              <w:pStyle w:val="TableContents"/>
            </w:pPr>
            <w:r>
              <w:t xml:space="preserve">By using both a search text and one or more POI categories, a shorter text is </w:t>
            </w:r>
            <w:r w:rsidR="00AB2B8C">
              <w:t>sufficient</w:t>
            </w:r>
            <w:r>
              <w:t xml:space="preserve"> to find a POI</w:t>
            </w:r>
            <w:r w:rsidR="00E0537E">
              <w:t xml:space="preserve"> location</w:t>
            </w:r>
            <w:r>
              <w:t>.</w:t>
            </w:r>
          </w:p>
        </w:tc>
      </w:tr>
    </w:tbl>
    <w:p w14:paraId="6B9ADA1A" w14:textId="77777777" w:rsidR="00AB2B8C" w:rsidRPr="00F0655C" w:rsidRDefault="00AB2B8C" w:rsidP="00AB2B8C">
      <w:pPr>
        <w:pStyle w:val="Body"/>
        <w:rPr>
          <w:lang w:eastAsia="ja-JP"/>
        </w:rPr>
      </w:pPr>
    </w:p>
    <w:tbl>
      <w:tblPr>
        <w:tblStyle w:val="TableGrid"/>
        <w:tblW w:w="5000" w:type="pct"/>
        <w:tblLook w:val="04A0" w:firstRow="1" w:lastRow="0" w:firstColumn="1" w:lastColumn="0" w:noHBand="0" w:noVBand="1"/>
      </w:tblPr>
      <w:tblGrid>
        <w:gridCol w:w="2943"/>
        <w:gridCol w:w="6300"/>
      </w:tblGrid>
      <w:tr w:rsidR="00AB2B8C" w:rsidRPr="00C73DC4" w14:paraId="1EA8C0FD" w14:textId="77777777" w:rsidTr="00AB2B8C">
        <w:tc>
          <w:tcPr>
            <w:tcW w:w="1592" w:type="pct"/>
          </w:tcPr>
          <w:p w14:paraId="2EADFCE6" w14:textId="7B6BDA6A" w:rsidR="00AB2B8C" w:rsidRPr="00C73DC4" w:rsidRDefault="00AB2B8C" w:rsidP="00AB2B8C">
            <w:pPr>
              <w:pStyle w:val="TableContents"/>
              <w:rPr>
                <w:b/>
              </w:rPr>
            </w:pPr>
            <w:r>
              <w:rPr>
                <w:b/>
              </w:rPr>
              <w:t>SW-NAV-FTS</w:t>
            </w:r>
            <w:r w:rsidRPr="00C73DC4">
              <w:rPr>
                <w:b/>
              </w:rPr>
              <w:t>-0</w:t>
            </w:r>
            <w:r>
              <w:rPr>
                <w:b/>
              </w:rPr>
              <w:t>05</w:t>
            </w:r>
          </w:p>
        </w:tc>
        <w:tc>
          <w:tcPr>
            <w:tcW w:w="3408" w:type="pct"/>
          </w:tcPr>
          <w:p w14:paraId="63CBDB4B" w14:textId="3F26B450" w:rsidR="00AB2B8C" w:rsidRPr="00C73DC4" w:rsidRDefault="00AB2B8C" w:rsidP="00AB2B8C">
            <w:pPr>
              <w:pStyle w:val="TableContents"/>
              <w:rPr>
                <w:b/>
              </w:rPr>
            </w:pPr>
            <w:r>
              <w:rPr>
                <w:b/>
              </w:rPr>
              <w:t xml:space="preserve">Free Text Search restricted to </w:t>
            </w:r>
            <w:r w:rsidRPr="0081457E">
              <w:rPr>
                <w:b/>
              </w:rPr>
              <w:t xml:space="preserve">one or more </w:t>
            </w:r>
            <w:r>
              <w:rPr>
                <w:b/>
              </w:rPr>
              <w:t>countries or states</w:t>
            </w:r>
          </w:p>
        </w:tc>
      </w:tr>
      <w:tr w:rsidR="00AB2B8C" w:rsidRPr="00C73DC4" w14:paraId="3D6022D3" w14:textId="77777777" w:rsidTr="00AB2B8C">
        <w:tc>
          <w:tcPr>
            <w:tcW w:w="1592" w:type="pct"/>
          </w:tcPr>
          <w:p w14:paraId="4B005D3C" w14:textId="255EE512" w:rsidR="00AB2B8C" w:rsidRPr="00C73DC4" w:rsidRDefault="004A46CC" w:rsidP="00AB2B8C">
            <w:pPr>
              <w:pStyle w:val="TableContents"/>
              <w:rPr>
                <w:b/>
              </w:rPr>
            </w:pPr>
            <w:r>
              <w:rPr>
                <w:b/>
              </w:rPr>
              <w:t>P1</w:t>
            </w:r>
          </w:p>
        </w:tc>
        <w:tc>
          <w:tcPr>
            <w:tcW w:w="3408" w:type="pct"/>
          </w:tcPr>
          <w:p w14:paraId="6805B0E5" w14:textId="77777777" w:rsidR="00AB2B8C" w:rsidRPr="00C73DC4" w:rsidRDefault="00AB2B8C" w:rsidP="00AB2B8C">
            <w:pPr>
              <w:pStyle w:val="TableContents"/>
            </w:pPr>
            <w:r w:rsidRPr="00C73DC4">
              <w:t>&lt;Components tracing to requirement&gt;</w:t>
            </w:r>
          </w:p>
        </w:tc>
      </w:tr>
      <w:tr w:rsidR="00AB2B8C" w:rsidRPr="00C73DC4" w14:paraId="19D1B2C9" w14:textId="77777777" w:rsidTr="00AB2B8C">
        <w:tc>
          <w:tcPr>
            <w:tcW w:w="5000" w:type="pct"/>
            <w:gridSpan w:val="2"/>
          </w:tcPr>
          <w:p w14:paraId="2C24C621" w14:textId="4A794260" w:rsidR="00AB2B8C" w:rsidRPr="00C73DC4" w:rsidRDefault="00AB2B8C" w:rsidP="00AB2B8C">
            <w:pPr>
              <w:pStyle w:val="TableContents"/>
            </w:pPr>
            <w:r>
              <w:t xml:space="preserve">It shall be possible to restrict a Free Text Search to one or more countries or states. </w:t>
            </w:r>
          </w:p>
        </w:tc>
      </w:tr>
      <w:tr w:rsidR="00AB2B8C" w:rsidRPr="00C73DC4" w14:paraId="3D02169B" w14:textId="77777777" w:rsidTr="00AB2B8C">
        <w:tc>
          <w:tcPr>
            <w:tcW w:w="5000" w:type="pct"/>
            <w:gridSpan w:val="2"/>
          </w:tcPr>
          <w:p w14:paraId="1CC497D9" w14:textId="3F839703" w:rsidR="00AB2B8C" w:rsidRPr="00C73DC4" w:rsidRDefault="00AB2B8C" w:rsidP="00AB2B8C">
            <w:pPr>
              <w:pStyle w:val="TableContents"/>
            </w:pPr>
            <w:r>
              <w:t xml:space="preserve">By using both a search text and one or more </w:t>
            </w:r>
            <w:proofErr w:type="spellStart"/>
            <w:r>
              <w:t>countries</w:t>
            </w:r>
            <w:proofErr w:type="gramStart"/>
            <w:r>
              <w:t>,or</w:t>
            </w:r>
            <w:proofErr w:type="spellEnd"/>
            <w:proofErr w:type="gramEnd"/>
            <w:r>
              <w:t xml:space="preserve"> states, a shorter text is sufficient to find a location.</w:t>
            </w:r>
            <w:r>
              <w:br/>
              <w:t xml:space="preserve">Also, there are often many reasons to look for a (POI) location at a specific side of a border (e.g. passport, currency, </w:t>
            </w:r>
            <w:r w:rsidR="000A169D">
              <w:t>insurance restrictions).</w:t>
            </w:r>
          </w:p>
        </w:tc>
      </w:tr>
    </w:tbl>
    <w:p w14:paraId="7DC39A8F" w14:textId="77777777" w:rsidR="00516E97" w:rsidRPr="00F0655C" w:rsidRDefault="00516E97" w:rsidP="00516E97">
      <w:pPr>
        <w:pStyle w:val="Body"/>
        <w:rPr>
          <w:lang w:eastAsia="ja-JP"/>
        </w:rPr>
      </w:pPr>
    </w:p>
    <w:p w14:paraId="14FD6E3D" w14:textId="758D093D" w:rsidR="00E81F9F" w:rsidRPr="00E81F9F" w:rsidRDefault="00AD75D4" w:rsidP="00014693">
      <w:pPr>
        <w:pStyle w:val="Heading3"/>
        <w:rPr>
          <w:lang w:eastAsia="ja-JP"/>
        </w:rPr>
      </w:pPr>
      <w:bookmarkStart w:id="33" w:name="_Toc473533342"/>
      <w:r>
        <w:rPr>
          <w:lang w:eastAsia="ja-JP"/>
        </w:rPr>
        <w:t>Non-</w:t>
      </w:r>
      <w:r w:rsidR="00E81F9F">
        <w:rPr>
          <w:lang w:eastAsia="ja-JP"/>
        </w:rPr>
        <w:t>Functional Requirements</w:t>
      </w:r>
      <w:bookmarkEnd w:id="33"/>
    </w:p>
    <w:p w14:paraId="01B4B33D" w14:textId="008FEEF1" w:rsidR="000B277C" w:rsidRDefault="000B277C" w:rsidP="00D6519F">
      <w:pPr>
        <w:pStyle w:val="Body"/>
        <w:rPr>
          <w:lang w:eastAsia="ja-JP"/>
        </w:rPr>
      </w:pPr>
      <w:r>
        <w:rPr>
          <w:lang w:eastAsia="ja-JP"/>
        </w:rPr>
        <w:t xml:space="preserve">This is a normative part.  </w:t>
      </w:r>
      <w:r w:rsidR="00435569">
        <w:rPr>
          <w:lang w:eastAsia="ja-JP"/>
        </w:rPr>
        <w:t>These r</w:t>
      </w:r>
      <w:r>
        <w:rPr>
          <w:lang w:eastAsia="ja-JP"/>
        </w:rPr>
        <w:t xml:space="preserve">equirements </w:t>
      </w:r>
      <w:r w:rsidR="00435569">
        <w:rPr>
          <w:lang w:eastAsia="ja-JP"/>
        </w:rPr>
        <w:t>shall</w:t>
      </w:r>
      <w:r>
        <w:rPr>
          <w:lang w:eastAsia="ja-JP"/>
        </w:rPr>
        <w:t xml:space="preserve"> be fulfilled by compliant implementations.</w:t>
      </w:r>
    </w:p>
    <w:p w14:paraId="63601FF6" w14:textId="323E14FD" w:rsidR="00AD75D4" w:rsidRDefault="00AD75D4" w:rsidP="00D6519F">
      <w:pPr>
        <w:pStyle w:val="Body"/>
        <w:rPr>
          <w:i/>
          <w:lang w:eastAsia="ja-JP"/>
        </w:rPr>
      </w:pPr>
      <w:r>
        <w:rPr>
          <w:lang w:eastAsia="ja-JP"/>
        </w:rPr>
        <w:t>There are no non-functional requirements.</w:t>
      </w:r>
    </w:p>
    <w:p w14:paraId="61542467" w14:textId="338ED3A7" w:rsidR="00691B90" w:rsidRDefault="00691B90" w:rsidP="00E81F9F">
      <w:pPr>
        <w:pStyle w:val="Heading1"/>
      </w:pPr>
      <w:bookmarkStart w:id="34" w:name="_Toc473533343"/>
      <w:r>
        <w:lastRenderedPageBreak/>
        <w:t xml:space="preserve">Design </w:t>
      </w:r>
      <w:r w:rsidR="00E81F9F">
        <w:t>Constraints</w:t>
      </w:r>
      <w:bookmarkEnd w:id="34"/>
    </w:p>
    <w:p w14:paraId="118E1CAD" w14:textId="3E83A01C" w:rsidR="00691B90" w:rsidRDefault="00EE7266" w:rsidP="00691B90">
      <w:pPr>
        <w:pStyle w:val="Body"/>
        <w:rPr>
          <w:lang w:eastAsia="ja-JP"/>
        </w:rPr>
      </w:pPr>
      <w:r>
        <w:rPr>
          <w:lang w:eastAsia="ja-JP"/>
        </w:rPr>
        <w:t xml:space="preserve">This is a normative part that includes </w:t>
      </w:r>
      <w:r w:rsidR="00691B90">
        <w:rPr>
          <w:lang w:eastAsia="ja-JP"/>
        </w:rPr>
        <w:t xml:space="preserve">additional requirements on a </w:t>
      </w:r>
      <w:r w:rsidR="00691B90" w:rsidRPr="001C3741">
        <w:rPr>
          <w:u w:val="single"/>
          <w:lang w:eastAsia="ja-JP"/>
        </w:rPr>
        <w:t>compliant</w:t>
      </w:r>
      <w:r w:rsidR="00691B90">
        <w:rPr>
          <w:lang w:eastAsia="ja-JP"/>
        </w:rPr>
        <w:t xml:space="preserve"> implementation</w:t>
      </w:r>
      <w:r>
        <w:rPr>
          <w:lang w:eastAsia="ja-JP"/>
        </w:rPr>
        <w:t xml:space="preserve"> outside of the interface and behavior descriptions</w:t>
      </w:r>
      <w:r w:rsidR="00691B90">
        <w:rPr>
          <w:lang w:eastAsia="ja-JP"/>
        </w:rPr>
        <w:t>.</w:t>
      </w:r>
    </w:p>
    <w:p w14:paraId="7E1EA528" w14:textId="72A74D4D" w:rsidR="00AD75D4" w:rsidRDefault="00AD75D4" w:rsidP="00691B90">
      <w:pPr>
        <w:pStyle w:val="Body"/>
        <w:rPr>
          <w:lang w:eastAsia="ja-JP"/>
        </w:rPr>
      </w:pPr>
      <w:r>
        <w:rPr>
          <w:lang w:eastAsia="ja-JP"/>
        </w:rPr>
        <w:t>There are no Design Constraints.</w:t>
      </w:r>
    </w:p>
    <w:p w14:paraId="57CBDB02" w14:textId="77777777" w:rsidR="00E81F9F" w:rsidRDefault="00E81F9F" w:rsidP="00E81F9F">
      <w:pPr>
        <w:pStyle w:val="Heading1"/>
      </w:pPr>
      <w:bookmarkStart w:id="35" w:name="_Toc473533344"/>
      <w:r>
        <w:lastRenderedPageBreak/>
        <w:t>Architecture</w:t>
      </w:r>
      <w:bookmarkEnd w:id="35"/>
    </w:p>
    <w:p w14:paraId="429DC587" w14:textId="77777777" w:rsidR="00D6519F" w:rsidRDefault="00D6519F" w:rsidP="00D6519F">
      <w:pPr>
        <w:pStyle w:val="Body"/>
        <w:rPr>
          <w:lang w:eastAsia="ja-JP"/>
        </w:rPr>
      </w:pPr>
      <w:r>
        <w:rPr>
          <w:lang w:eastAsia="ja-JP"/>
        </w:rPr>
        <w:t>The information in this chapter is provided only for information and recommendation purpose; this is not a normative part.</w:t>
      </w:r>
    </w:p>
    <w:p w14:paraId="4D48CCE1" w14:textId="2DDACAC9" w:rsidR="00516B7E" w:rsidRDefault="00516B7E" w:rsidP="00D6519F">
      <w:pPr>
        <w:pStyle w:val="Body"/>
        <w:rPr>
          <w:lang w:eastAsia="ja-JP"/>
        </w:rPr>
      </w:pPr>
      <w:r>
        <w:rPr>
          <w:lang w:eastAsia="ja-JP"/>
        </w:rPr>
        <w:t xml:space="preserve">As the Free Text Search Component is an Abstract Component, this chapter only contains information related to the outside of the component. </w:t>
      </w:r>
    </w:p>
    <w:p w14:paraId="1F79436F" w14:textId="77777777" w:rsidR="00E81F9F" w:rsidRDefault="00995B20" w:rsidP="00995B20">
      <w:pPr>
        <w:pStyle w:val="Heading2"/>
        <w:rPr>
          <w:lang w:eastAsia="ja-JP"/>
        </w:rPr>
      </w:pPr>
      <w:bookmarkStart w:id="36" w:name="_Toc473533345"/>
      <w:r>
        <w:rPr>
          <w:lang w:eastAsia="ja-JP"/>
        </w:rPr>
        <w:t>Architecture Overview</w:t>
      </w:r>
      <w:bookmarkEnd w:id="36"/>
    </w:p>
    <w:p w14:paraId="6D671F13" w14:textId="151DE981" w:rsidR="00516B7E" w:rsidRDefault="00516B7E" w:rsidP="00516B7E">
      <w:pPr>
        <w:pStyle w:val="Body"/>
        <w:rPr>
          <w:lang w:eastAsia="ja-JP"/>
        </w:rPr>
      </w:pPr>
      <w:r>
        <w:rPr>
          <w:lang w:eastAsia="ja-JP"/>
        </w:rPr>
        <w:t xml:space="preserve">The architecture overview is shown in </w:t>
      </w:r>
      <w:r>
        <w:rPr>
          <w:lang w:eastAsia="ja-JP"/>
        </w:rPr>
        <w:fldChar w:fldCharType="begin"/>
      </w:r>
      <w:r>
        <w:rPr>
          <w:lang w:eastAsia="ja-JP"/>
        </w:rPr>
        <w:instrText xml:space="preserve"> REF _Ref438469963 \h </w:instrText>
      </w:r>
      <w:r>
        <w:rPr>
          <w:lang w:eastAsia="ja-JP"/>
        </w:rPr>
      </w:r>
      <w:r>
        <w:rPr>
          <w:lang w:eastAsia="ja-JP"/>
        </w:rPr>
        <w:fldChar w:fldCharType="separate"/>
      </w:r>
      <w:r w:rsidR="00DF5CAC">
        <w:t xml:space="preserve">Figure </w:t>
      </w:r>
      <w:r w:rsidR="00DF5CAC">
        <w:rPr>
          <w:noProof/>
        </w:rPr>
        <w:t>4</w:t>
      </w:r>
      <w:r>
        <w:rPr>
          <w:lang w:eastAsia="ja-JP"/>
        </w:rPr>
        <w:fldChar w:fldCharType="end"/>
      </w:r>
      <w:r>
        <w:rPr>
          <w:lang w:eastAsia="ja-JP"/>
        </w:rPr>
        <w:t>.</w:t>
      </w:r>
    </w:p>
    <w:p w14:paraId="3ED6A907" w14:textId="77777777" w:rsidR="00516B7E" w:rsidRDefault="00516B7E" w:rsidP="00516B7E">
      <w:pPr>
        <w:pStyle w:val="Body"/>
        <w:keepNext/>
      </w:pPr>
      <w:r>
        <w:rPr>
          <w:noProof/>
          <w:snapToGrid/>
        </w:rPr>
        <w:drawing>
          <wp:inline distT="0" distB="0" distL="0" distR="0" wp14:anchorId="00F570A5" wp14:editId="62EF274E">
            <wp:extent cx="1524000" cy="2076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Component.png"/>
                    <pic:cNvPicPr/>
                  </pic:nvPicPr>
                  <pic:blipFill>
                    <a:blip r:embed="rId21">
                      <a:extLst>
                        <a:ext uri="{28A0092B-C50C-407E-A947-70E740481C1C}">
                          <a14:useLocalDpi xmlns:a14="http://schemas.microsoft.com/office/drawing/2010/main" val="0"/>
                        </a:ext>
                      </a:extLst>
                    </a:blip>
                    <a:stretch>
                      <a:fillRect/>
                    </a:stretch>
                  </pic:blipFill>
                  <pic:spPr>
                    <a:xfrm>
                      <a:off x="0" y="0"/>
                      <a:ext cx="1524000" cy="2076450"/>
                    </a:xfrm>
                    <a:prstGeom prst="rect">
                      <a:avLst/>
                    </a:prstGeom>
                  </pic:spPr>
                </pic:pic>
              </a:graphicData>
            </a:graphic>
          </wp:inline>
        </w:drawing>
      </w:r>
    </w:p>
    <w:p w14:paraId="0830E5D3" w14:textId="76BE537C" w:rsidR="00516B7E" w:rsidRPr="00516B7E" w:rsidRDefault="00516B7E" w:rsidP="00516B7E">
      <w:pPr>
        <w:pStyle w:val="Caption"/>
        <w:jc w:val="left"/>
        <w:rPr>
          <w:lang w:eastAsia="ja-JP"/>
        </w:rPr>
      </w:pPr>
      <w:bookmarkStart w:id="37" w:name="_Ref438469963"/>
      <w:r>
        <w:t xml:space="preserve">Figure </w:t>
      </w:r>
      <w:fldSimple w:instr=" SEQ Figure \* ARABIC ">
        <w:r w:rsidR="00DF5CAC">
          <w:rPr>
            <w:noProof/>
          </w:rPr>
          <w:t>4</w:t>
        </w:r>
      </w:fldSimple>
      <w:bookmarkEnd w:id="37"/>
      <w:r>
        <w:t xml:space="preserve"> Free Text Search Component</w:t>
      </w:r>
    </w:p>
    <w:p w14:paraId="0D9612AD" w14:textId="77777777" w:rsidR="00E81F9F" w:rsidRDefault="00995B20" w:rsidP="00995B20">
      <w:pPr>
        <w:pStyle w:val="Heading3"/>
        <w:rPr>
          <w:lang w:eastAsia="ja-JP"/>
        </w:rPr>
      </w:pPr>
      <w:bookmarkStart w:id="38" w:name="_Toc473533346"/>
      <w:r>
        <w:rPr>
          <w:lang w:eastAsia="ja-JP"/>
        </w:rPr>
        <w:t>Component Interfaces</w:t>
      </w:r>
      <w:bookmarkEnd w:id="38"/>
    </w:p>
    <w:p w14:paraId="34A8BDB7" w14:textId="5CA57E67" w:rsidR="00FC74F3" w:rsidRDefault="00FC74F3" w:rsidP="00FC74F3">
      <w:pPr>
        <w:pStyle w:val="Body"/>
        <w:rPr>
          <w:lang w:eastAsia="ja-JP"/>
        </w:rPr>
      </w:pPr>
      <w:r>
        <w:rPr>
          <w:lang w:eastAsia="ja-JP"/>
        </w:rPr>
        <w:t>The component provides the following interface:</w:t>
      </w:r>
    </w:p>
    <w:p w14:paraId="7F86422C" w14:textId="2EFF512D" w:rsidR="00FC74F3" w:rsidRPr="00FC74F3" w:rsidRDefault="00FC74F3" w:rsidP="00FC74F3">
      <w:pPr>
        <w:pStyle w:val="Body"/>
        <w:numPr>
          <w:ilvl w:val="0"/>
          <w:numId w:val="39"/>
        </w:numPr>
        <w:rPr>
          <w:lang w:eastAsia="ja-JP"/>
        </w:rPr>
      </w:pPr>
      <w:r>
        <w:rPr>
          <w:lang w:eastAsia="ja-JP"/>
        </w:rPr>
        <w:t>FreeTextSearch</w:t>
      </w:r>
      <w:r>
        <w:rPr>
          <w:lang w:eastAsia="ja-JP"/>
        </w:rPr>
        <w:br/>
        <w:t>This interface provides functionality for searching for locations, based on text and optional other criteria to narrow down the search.</w:t>
      </w:r>
    </w:p>
    <w:p w14:paraId="1958744F" w14:textId="77777777" w:rsidR="00995B20" w:rsidRDefault="00995B20" w:rsidP="00995B20">
      <w:pPr>
        <w:pStyle w:val="Heading3"/>
        <w:rPr>
          <w:lang w:eastAsia="ja-JP"/>
        </w:rPr>
      </w:pPr>
      <w:bookmarkStart w:id="39" w:name="_Toc473533347"/>
      <w:r>
        <w:rPr>
          <w:lang w:eastAsia="ja-JP"/>
        </w:rPr>
        <w:t>Component Dependencies</w:t>
      </w:r>
      <w:bookmarkEnd w:id="39"/>
    </w:p>
    <w:p w14:paraId="3185F9C0" w14:textId="0D8B9BFE" w:rsidR="00FC74F3" w:rsidRDefault="00FC74F3" w:rsidP="00FC74F3">
      <w:pPr>
        <w:pStyle w:val="Body"/>
        <w:rPr>
          <w:lang w:eastAsia="ja-JP"/>
        </w:rPr>
      </w:pPr>
      <w:r>
        <w:rPr>
          <w:lang w:eastAsia="ja-JP"/>
        </w:rPr>
        <w:t>The component requires the following interface:</w:t>
      </w:r>
    </w:p>
    <w:p w14:paraId="3AD4B75F" w14:textId="0B7D3463" w:rsidR="00FC74F3" w:rsidRPr="00FC74F3" w:rsidRDefault="00FC74F3" w:rsidP="00FC74F3">
      <w:pPr>
        <w:pStyle w:val="Body"/>
        <w:numPr>
          <w:ilvl w:val="0"/>
          <w:numId w:val="39"/>
        </w:numPr>
        <w:rPr>
          <w:lang w:eastAsia="ja-JP"/>
        </w:rPr>
      </w:pPr>
      <w:proofErr w:type="spellStart"/>
      <w:r>
        <w:rPr>
          <w:lang w:eastAsia="ja-JP"/>
        </w:rPr>
        <w:t>MapDataAccess</w:t>
      </w:r>
      <w:proofErr w:type="spellEnd"/>
      <w:r>
        <w:rPr>
          <w:lang w:eastAsia="ja-JP"/>
        </w:rPr>
        <w:br/>
      </w:r>
      <w:proofErr w:type="spellStart"/>
      <w:r>
        <w:rPr>
          <w:lang w:eastAsia="ja-JP"/>
        </w:rPr>
        <w:t>MapDataAccess</w:t>
      </w:r>
      <w:proofErr w:type="spellEnd"/>
      <w:r>
        <w:rPr>
          <w:lang w:eastAsia="ja-JP"/>
        </w:rPr>
        <w:t xml:space="preserve"> provides access to the actual locations in the map database. The map database shall contain indices to support an efficient search for these locations.</w:t>
      </w:r>
    </w:p>
    <w:p w14:paraId="58207F8D" w14:textId="77777777" w:rsidR="00995B20" w:rsidRDefault="00995B20" w:rsidP="00995B20">
      <w:pPr>
        <w:pStyle w:val="Heading3"/>
        <w:rPr>
          <w:lang w:eastAsia="ja-JP"/>
        </w:rPr>
      </w:pPr>
      <w:bookmarkStart w:id="40" w:name="_Toc473533348"/>
      <w:r>
        <w:rPr>
          <w:lang w:eastAsia="ja-JP"/>
        </w:rPr>
        <w:t>Component Traceability</w:t>
      </w:r>
      <w:bookmarkEnd w:id="40"/>
    </w:p>
    <w:p w14:paraId="0B6C4CEA" w14:textId="18D221CE" w:rsidR="00705734" w:rsidRDefault="002E66FB" w:rsidP="00705734">
      <w:pPr>
        <w:pStyle w:val="Body"/>
        <w:rPr>
          <w:lang w:eastAsia="ja-JP"/>
        </w:rPr>
      </w:pPr>
      <w:r>
        <w:rPr>
          <w:lang w:eastAsia="ja-JP"/>
        </w:rPr>
        <w:fldChar w:fldCharType="begin"/>
      </w:r>
      <w:r>
        <w:rPr>
          <w:lang w:eastAsia="ja-JP"/>
        </w:rPr>
        <w:instrText xml:space="preserve"> REF _Ref438471633 \h </w:instrText>
      </w:r>
      <w:r>
        <w:rPr>
          <w:lang w:eastAsia="ja-JP"/>
        </w:rPr>
      </w:r>
      <w:r>
        <w:rPr>
          <w:lang w:eastAsia="ja-JP"/>
        </w:rPr>
        <w:fldChar w:fldCharType="separate"/>
      </w:r>
      <w:r w:rsidR="00DF5CAC">
        <w:t xml:space="preserve">Figure </w:t>
      </w:r>
      <w:r w:rsidR="00DF5CAC">
        <w:rPr>
          <w:noProof/>
        </w:rPr>
        <w:t>5</w:t>
      </w:r>
      <w:r>
        <w:rPr>
          <w:lang w:eastAsia="ja-JP"/>
        </w:rPr>
        <w:fldChar w:fldCharType="end"/>
      </w:r>
      <w:r>
        <w:rPr>
          <w:lang w:eastAsia="ja-JP"/>
        </w:rPr>
        <w:t xml:space="preserve"> s</w:t>
      </w:r>
      <w:r w:rsidR="00705734">
        <w:rPr>
          <w:lang w:eastAsia="ja-JP"/>
        </w:rPr>
        <w:t xml:space="preserve">hows the </w:t>
      </w:r>
      <w:r>
        <w:rPr>
          <w:lang w:eastAsia="ja-JP"/>
        </w:rPr>
        <w:t xml:space="preserve">requirements traceability, i.e. which requirements (as listed in chapter </w:t>
      </w:r>
      <w:r>
        <w:rPr>
          <w:lang w:eastAsia="ja-JP"/>
        </w:rPr>
        <w:fldChar w:fldCharType="begin"/>
      </w:r>
      <w:r>
        <w:rPr>
          <w:lang w:eastAsia="ja-JP"/>
        </w:rPr>
        <w:instrText xml:space="preserve"> REF _Ref438471758 \r \h </w:instrText>
      </w:r>
      <w:r>
        <w:rPr>
          <w:lang w:eastAsia="ja-JP"/>
        </w:rPr>
      </w:r>
      <w:r>
        <w:rPr>
          <w:lang w:eastAsia="ja-JP"/>
        </w:rPr>
        <w:fldChar w:fldCharType="separate"/>
      </w:r>
      <w:r w:rsidR="00DF5CAC">
        <w:rPr>
          <w:lang w:eastAsia="ja-JP"/>
        </w:rPr>
        <w:t>4</w:t>
      </w:r>
      <w:r>
        <w:rPr>
          <w:lang w:eastAsia="ja-JP"/>
        </w:rPr>
        <w:fldChar w:fldCharType="end"/>
      </w:r>
      <w:r>
        <w:rPr>
          <w:lang w:eastAsia="ja-JP"/>
        </w:rPr>
        <w:t>) are implemented by the component.</w:t>
      </w:r>
    </w:p>
    <w:p w14:paraId="18672435" w14:textId="77777777" w:rsidR="00705734" w:rsidRDefault="00705734" w:rsidP="00705734">
      <w:pPr>
        <w:pStyle w:val="Body"/>
        <w:keepNext/>
      </w:pPr>
      <w:r>
        <w:rPr>
          <w:noProof/>
          <w:snapToGrid/>
        </w:rPr>
        <w:lastRenderedPageBreak/>
        <w:drawing>
          <wp:inline distT="0" distB="0" distL="0" distR="0" wp14:anchorId="17129743" wp14:editId="54CC61DC">
            <wp:extent cx="5648325" cy="3171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e Text Search Traceability.png"/>
                    <pic:cNvPicPr/>
                  </pic:nvPicPr>
                  <pic:blipFill>
                    <a:blip r:embed="rId22">
                      <a:extLst>
                        <a:ext uri="{28A0092B-C50C-407E-A947-70E740481C1C}">
                          <a14:useLocalDpi xmlns:a14="http://schemas.microsoft.com/office/drawing/2010/main" val="0"/>
                        </a:ext>
                      </a:extLst>
                    </a:blip>
                    <a:stretch>
                      <a:fillRect/>
                    </a:stretch>
                  </pic:blipFill>
                  <pic:spPr>
                    <a:xfrm>
                      <a:off x="0" y="0"/>
                      <a:ext cx="5648325" cy="3171825"/>
                    </a:xfrm>
                    <a:prstGeom prst="rect">
                      <a:avLst/>
                    </a:prstGeom>
                  </pic:spPr>
                </pic:pic>
              </a:graphicData>
            </a:graphic>
          </wp:inline>
        </w:drawing>
      </w:r>
    </w:p>
    <w:p w14:paraId="7D5BA75E" w14:textId="05B51293" w:rsidR="00705734" w:rsidRPr="00705734" w:rsidRDefault="00705734" w:rsidP="00705734">
      <w:pPr>
        <w:pStyle w:val="Caption"/>
        <w:jc w:val="left"/>
        <w:rPr>
          <w:lang w:eastAsia="ja-JP"/>
        </w:rPr>
      </w:pPr>
      <w:bookmarkStart w:id="41" w:name="_Ref438471633"/>
      <w:r>
        <w:t xml:space="preserve">Figure </w:t>
      </w:r>
      <w:fldSimple w:instr=" SEQ Figure \* ARABIC ">
        <w:r w:rsidR="00DF5CAC">
          <w:rPr>
            <w:noProof/>
          </w:rPr>
          <w:t>5</w:t>
        </w:r>
      </w:fldSimple>
      <w:bookmarkEnd w:id="41"/>
      <w:r>
        <w:t xml:space="preserve"> Requirements traceability</w:t>
      </w:r>
    </w:p>
    <w:p w14:paraId="757C749D" w14:textId="77777777" w:rsidR="00995B20" w:rsidRDefault="00995B20" w:rsidP="00995B20">
      <w:pPr>
        <w:pStyle w:val="Heading3"/>
        <w:rPr>
          <w:lang w:eastAsia="ja-JP"/>
        </w:rPr>
      </w:pPr>
      <w:bookmarkStart w:id="42" w:name="_Toc473533349"/>
      <w:r>
        <w:rPr>
          <w:lang w:eastAsia="ja-JP"/>
        </w:rPr>
        <w:t>Component Composition</w:t>
      </w:r>
      <w:bookmarkEnd w:id="42"/>
    </w:p>
    <w:p w14:paraId="3D3702A0" w14:textId="2201AD96" w:rsidR="00B1188F" w:rsidRPr="00B1188F" w:rsidRDefault="00B1188F" w:rsidP="00B1188F">
      <w:pPr>
        <w:pStyle w:val="Body"/>
        <w:rPr>
          <w:lang w:eastAsia="ja-JP"/>
        </w:rPr>
      </w:pPr>
      <w:r>
        <w:rPr>
          <w:lang w:eastAsia="ja-JP"/>
        </w:rPr>
        <w:t>Not applicable as this is an Abstract Component.</w:t>
      </w:r>
    </w:p>
    <w:p w14:paraId="100511CE" w14:textId="77777777" w:rsidR="00D6519F" w:rsidRDefault="00D6519F" w:rsidP="00D6519F">
      <w:pPr>
        <w:pStyle w:val="Heading3"/>
        <w:rPr>
          <w:lang w:eastAsia="ja-JP"/>
        </w:rPr>
      </w:pPr>
      <w:bookmarkStart w:id="43" w:name="_Toc404858743"/>
      <w:bookmarkStart w:id="44" w:name="_Toc473533350"/>
      <w:r>
        <w:rPr>
          <w:lang w:eastAsia="ja-JP"/>
        </w:rPr>
        <w:t>Component Deployment</w:t>
      </w:r>
      <w:bookmarkEnd w:id="43"/>
      <w:bookmarkEnd w:id="44"/>
    </w:p>
    <w:p w14:paraId="4052DEAE" w14:textId="77777777" w:rsidR="00B1188F" w:rsidRPr="00B1188F" w:rsidRDefault="00B1188F" w:rsidP="00B1188F">
      <w:pPr>
        <w:pStyle w:val="Body"/>
        <w:rPr>
          <w:lang w:eastAsia="ja-JP"/>
        </w:rPr>
      </w:pPr>
      <w:r>
        <w:rPr>
          <w:lang w:eastAsia="ja-JP"/>
        </w:rPr>
        <w:t>Not applicable as this is an Abstract Component.</w:t>
      </w:r>
    </w:p>
    <w:p w14:paraId="02202788" w14:textId="77777777" w:rsidR="00E81F9F" w:rsidRDefault="00E81F9F" w:rsidP="00E81F9F">
      <w:pPr>
        <w:pStyle w:val="Heading1"/>
      </w:pPr>
      <w:bookmarkStart w:id="45" w:name="_Toc473533351"/>
      <w:r>
        <w:lastRenderedPageBreak/>
        <w:t>Collaboration</w:t>
      </w:r>
      <w:bookmarkEnd w:id="45"/>
    </w:p>
    <w:p w14:paraId="2762107D" w14:textId="05A4F731" w:rsidR="006E3ED1" w:rsidRDefault="00927957" w:rsidP="00E81F9F">
      <w:pPr>
        <w:pStyle w:val="Body"/>
        <w:rPr>
          <w:lang w:eastAsia="ja-JP"/>
        </w:rPr>
      </w:pPr>
      <w:r>
        <w:rPr>
          <w:lang w:eastAsia="ja-JP"/>
        </w:rPr>
        <w:t>This is a normative part of the</w:t>
      </w:r>
      <w:r w:rsidR="00143B30">
        <w:rPr>
          <w:lang w:eastAsia="ja-JP"/>
        </w:rPr>
        <w:t xml:space="preserve"> document</w:t>
      </w:r>
      <w:r w:rsidR="00DD2FF0" w:rsidRPr="00DD2FF0">
        <w:rPr>
          <w:lang w:eastAsia="ja-JP"/>
        </w:rPr>
        <w:t>.</w:t>
      </w:r>
    </w:p>
    <w:p w14:paraId="481AEFEE" w14:textId="53B81971" w:rsidR="00EF7BCB" w:rsidRDefault="00550B63" w:rsidP="00E81F9F">
      <w:pPr>
        <w:pStyle w:val="Body"/>
        <w:rPr>
          <w:lang w:eastAsia="ja-JP"/>
        </w:rPr>
      </w:pPr>
      <w:r>
        <w:rPr>
          <w:lang w:eastAsia="ja-JP"/>
        </w:rPr>
        <w:t xml:space="preserve">The Use Case realizations are shown in </w:t>
      </w:r>
      <w:r>
        <w:rPr>
          <w:lang w:eastAsia="ja-JP"/>
        </w:rPr>
        <w:fldChar w:fldCharType="begin"/>
      </w:r>
      <w:r>
        <w:rPr>
          <w:lang w:eastAsia="ja-JP"/>
        </w:rPr>
        <w:instrText xml:space="preserve"> REF _Ref438554264 \h </w:instrText>
      </w:r>
      <w:r>
        <w:rPr>
          <w:lang w:eastAsia="ja-JP"/>
        </w:rPr>
      </w:r>
      <w:r>
        <w:rPr>
          <w:lang w:eastAsia="ja-JP"/>
        </w:rPr>
        <w:fldChar w:fldCharType="separate"/>
      </w:r>
      <w:r w:rsidR="00DF5CAC">
        <w:t xml:space="preserve">Figure </w:t>
      </w:r>
      <w:r w:rsidR="00DF5CAC">
        <w:rPr>
          <w:noProof/>
        </w:rPr>
        <w:t>6</w:t>
      </w:r>
      <w:r>
        <w:rPr>
          <w:lang w:eastAsia="ja-JP"/>
        </w:rPr>
        <w:fldChar w:fldCharType="end"/>
      </w:r>
      <w:r>
        <w:rPr>
          <w:lang w:eastAsia="ja-JP"/>
        </w:rPr>
        <w:t>.</w:t>
      </w:r>
    </w:p>
    <w:p w14:paraId="3EDBBCD7" w14:textId="4D2D3F5D" w:rsidR="00550B63" w:rsidRDefault="002D4F9A" w:rsidP="00550B63">
      <w:pPr>
        <w:pStyle w:val="Body"/>
        <w:keepNext/>
      </w:pPr>
      <w:r w:rsidRPr="002D4F9A">
        <w:t xml:space="preserve"> </w:t>
      </w:r>
      <w:r w:rsidRPr="002D4F9A">
        <w:rPr>
          <w:noProof/>
        </w:rPr>
        <w:drawing>
          <wp:inline distT="0" distB="0" distL="0" distR="0" wp14:anchorId="1ED76F26" wp14:editId="0A390FCB">
            <wp:extent cx="5732145" cy="6203684"/>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6203684"/>
                    </a:xfrm>
                    <a:prstGeom prst="rect">
                      <a:avLst/>
                    </a:prstGeom>
                    <a:noFill/>
                    <a:ln>
                      <a:noFill/>
                    </a:ln>
                  </pic:spPr>
                </pic:pic>
              </a:graphicData>
            </a:graphic>
          </wp:inline>
        </w:drawing>
      </w:r>
    </w:p>
    <w:p w14:paraId="097A2E02" w14:textId="0A7CF174" w:rsidR="00550B63" w:rsidRDefault="00550B63" w:rsidP="00550B63">
      <w:pPr>
        <w:pStyle w:val="Caption"/>
        <w:jc w:val="left"/>
      </w:pPr>
      <w:bookmarkStart w:id="46" w:name="_Ref438554264"/>
      <w:r>
        <w:t xml:space="preserve">Figure </w:t>
      </w:r>
      <w:fldSimple w:instr=" SEQ Figure \* ARABIC ">
        <w:r w:rsidR="00DF5CAC">
          <w:rPr>
            <w:noProof/>
          </w:rPr>
          <w:t>6</w:t>
        </w:r>
      </w:fldSimple>
      <w:bookmarkEnd w:id="46"/>
      <w:r>
        <w:t xml:space="preserve"> Free Text Search Use Case realizations</w:t>
      </w:r>
    </w:p>
    <w:p w14:paraId="5FC197F2" w14:textId="24368A5C" w:rsidR="00E81F9F" w:rsidRDefault="00481C97" w:rsidP="003D4AED">
      <w:pPr>
        <w:pStyle w:val="Heading2"/>
        <w:rPr>
          <w:lang w:eastAsia="ja-JP"/>
        </w:rPr>
      </w:pPr>
      <w:bookmarkStart w:id="47" w:name="_Toc473533352"/>
      <w:r>
        <w:rPr>
          <w:lang w:eastAsia="ja-JP"/>
        </w:rPr>
        <w:t xml:space="preserve">Use case realization </w:t>
      </w:r>
      <w:r w:rsidR="0018078A">
        <w:rPr>
          <w:lang w:eastAsia="ja-JP"/>
        </w:rPr>
        <w:t>“</w:t>
      </w:r>
      <w:r w:rsidR="003D4AED" w:rsidRPr="003D4AED">
        <w:rPr>
          <w:lang w:eastAsia="ja-JP"/>
        </w:rPr>
        <w:t>Finding a location by only typing a search text around my current location in area of approximately of 15 KM away</w:t>
      </w:r>
      <w:r w:rsidR="0018078A">
        <w:rPr>
          <w:lang w:eastAsia="ja-JP"/>
        </w:rPr>
        <w:t>”</w:t>
      </w:r>
      <w:bookmarkEnd w:id="47"/>
    </w:p>
    <w:p w14:paraId="2CB69DDE" w14:textId="1D9AB30D" w:rsidR="0018078A" w:rsidRDefault="0018078A" w:rsidP="0018078A">
      <w:pPr>
        <w:pStyle w:val="Body"/>
        <w:rPr>
          <w:lang w:eastAsia="ja-JP"/>
        </w:rPr>
      </w:pPr>
      <w:r>
        <w:rPr>
          <w:lang w:eastAsia="ja-JP"/>
        </w:rPr>
        <w:t xml:space="preserve">The sequence diagram for this Use Case realization is shown in </w:t>
      </w:r>
      <w:r>
        <w:rPr>
          <w:lang w:eastAsia="ja-JP"/>
        </w:rPr>
        <w:fldChar w:fldCharType="begin"/>
      </w:r>
      <w:r>
        <w:rPr>
          <w:lang w:eastAsia="ja-JP"/>
        </w:rPr>
        <w:instrText xml:space="preserve"> REF _Ref438555759 \h </w:instrText>
      </w:r>
      <w:r>
        <w:rPr>
          <w:lang w:eastAsia="ja-JP"/>
        </w:rPr>
      </w:r>
      <w:r>
        <w:rPr>
          <w:lang w:eastAsia="ja-JP"/>
        </w:rPr>
        <w:fldChar w:fldCharType="separate"/>
      </w:r>
      <w:r w:rsidR="00DF5CAC">
        <w:t xml:space="preserve">Figure </w:t>
      </w:r>
      <w:r w:rsidR="00DF5CAC">
        <w:rPr>
          <w:noProof/>
        </w:rPr>
        <w:t>7</w:t>
      </w:r>
      <w:r>
        <w:rPr>
          <w:lang w:eastAsia="ja-JP"/>
        </w:rPr>
        <w:fldChar w:fldCharType="end"/>
      </w:r>
      <w:r>
        <w:rPr>
          <w:lang w:eastAsia="ja-JP"/>
        </w:rPr>
        <w:t>.</w:t>
      </w:r>
    </w:p>
    <w:p w14:paraId="190CCB3F" w14:textId="77777777" w:rsidR="0018078A" w:rsidRDefault="0018078A" w:rsidP="0018078A">
      <w:pPr>
        <w:pStyle w:val="Body"/>
        <w:rPr>
          <w:lang w:eastAsia="ja-JP"/>
        </w:rPr>
      </w:pPr>
    </w:p>
    <w:p w14:paraId="4D86C8F3" w14:textId="0011E356" w:rsidR="0018078A" w:rsidRDefault="00CA396C" w:rsidP="0018078A">
      <w:pPr>
        <w:pStyle w:val="Body"/>
        <w:keepNext/>
      </w:pPr>
      <w:r w:rsidRPr="00CA396C">
        <w:rPr>
          <w:noProof/>
        </w:rPr>
        <w:lastRenderedPageBreak/>
        <w:drawing>
          <wp:inline distT="0" distB="0" distL="0" distR="0" wp14:anchorId="244F9415" wp14:editId="2E590780">
            <wp:extent cx="5732145" cy="4681824"/>
            <wp:effectExtent l="0" t="0" r="190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2145" cy="4681824"/>
                    </a:xfrm>
                    <a:prstGeom prst="rect">
                      <a:avLst/>
                    </a:prstGeom>
                    <a:noFill/>
                    <a:ln>
                      <a:noFill/>
                    </a:ln>
                  </pic:spPr>
                </pic:pic>
              </a:graphicData>
            </a:graphic>
          </wp:inline>
        </w:drawing>
      </w:r>
    </w:p>
    <w:p w14:paraId="4C04CF2C" w14:textId="4DA91971" w:rsidR="0018078A" w:rsidRPr="0018078A" w:rsidRDefault="0018078A" w:rsidP="0018078A">
      <w:pPr>
        <w:pStyle w:val="Caption"/>
        <w:jc w:val="left"/>
        <w:rPr>
          <w:lang w:eastAsia="ja-JP"/>
        </w:rPr>
      </w:pPr>
      <w:bookmarkStart w:id="48" w:name="_Ref438555759"/>
      <w:r>
        <w:t xml:space="preserve">Figure </w:t>
      </w:r>
      <w:fldSimple w:instr=" SEQ Figure \* ARABIC ">
        <w:r w:rsidR="00DF5CAC">
          <w:rPr>
            <w:noProof/>
          </w:rPr>
          <w:t>7</w:t>
        </w:r>
      </w:fldSimple>
      <w:bookmarkEnd w:id="48"/>
      <w:r>
        <w:t xml:space="preserve"> </w:t>
      </w:r>
      <w:proofErr w:type="gramStart"/>
      <w:r w:rsidR="00E60B43">
        <w:t>F</w:t>
      </w:r>
      <w:r w:rsidR="00E60B43" w:rsidRPr="00E60B43">
        <w:t>inding</w:t>
      </w:r>
      <w:proofErr w:type="gramEnd"/>
      <w:r w:rsidR="00E60B43" w:rsidRPr="00E60B43">
        <w:t xml:space="preserve"> a location by only typing a search text around my current location in area of approximately of 15 KM away</w:t>
      </w:r>
    </w:p>
    <w:p w14:paraId="1EB4B9E2" w14:textId="6AE62A7D" w:rsidR="00481C97" w:rsidRDefault="0018078A" w:rsidP="00481C97">
      <w:pPr>
        <w:pStyle w:val="Body"/>
        <w:rPr>
          <w:lang w:eastAsia="ja-JP"/>
        </w:rPr>
      </w:pPr>
      <w:r>
        <w:rPr>
          <w:lang w:eastAsia="ja-JP"/>
        </w:rPr>
        <w:t xml:space="preserve">It’s up to the </w:t>
      </w:r>
      <w:proofErr w:type="spellStart"/>
      <w:r>
        <w:rPr>
          <w:lang w:eastAsia="ja-JP"/>
        </w:rPr>
        <w:t>NavigationApplication</w:t>
      </w:r>
      <w:proofErr w:type="spellEnd"/>
      <w:r>
        <w:rPr>
          <w:lang w:eastAsia="ja-JP"/>
        </w:rPr>
        <w:t xml:space="preserve"> to decide when to start the search</w:t>
      </w:r>
      <w:r w:rsidR="009A6989">
        <w:rPr>
          <w:lang w:eastAsia="ja-JP"/>
        </w:rPr>
        <w:t xml:space="preserve"> by invoking </w:t>
      </w:r>
      <w:proofErr w:type="spellStart"/>
      <w:r w:rsidR="009A6989">
        <w:rPr>
          <w:lang w:eastAsia="ja-JP"/>
        </w:rPr>
        <w:t>ftsRequest</w:t>
      </w:r>
      <w:proofErr w:type="spellEnd"/>
      <w:r>
        <w:rPr>
          <w:lang w:eastAsia="ja-JP"/>
        </w:rPr>
        <w:t>. This can e.g. be as soon as the user entered a specific number of characters</w:t>
      </w:r>
      <w:r w:rsidR="004F33A4">
        <w:rPr>
          <w:lang w:eastAsia="ja-JP"/>
        </w:rPr>
        <w:t>, or when the user presses a ‘search’ button.</w:t>
      </w:r>
      <w:r w:rsidR="009A6989">
        <w:rPr>
          <w:lang w:eastAsia="ja-JP"/>
        </w:rPr>
        <w:t xml:space="preserve"> A search session identified with ‘</w:t>
      </w:r>
      <w:proofErr w:type="spellStart"/>
      <w:r w:rsidR="009A6989">
        <w:rPr>
          <w:lang w:eastAsia="ja-JP"/>
        </w:rPr>
        <w:t>seassionHandle</w:t>
      </w:r>
      <w:proofErr w:type="spellEnd"/>
      <w:r w:rsidR="009A6989">
        <w:rPr>
          <w:lang w:eastAsia="ja-JP"/>
        </w:rPr>
        <w:t xml:space="preserve">’ will be created for each </w:t>
      </w:r>
      <w:proofErr w:type="spellStart"/>
      <w:r w:rsidR="009A6989">
        <w:rPr>
          <w:lang w:eastAsia="ja-JP"/>
        </w:rPr>
        <w:t>ftsRequest</w:t>
      </w:r>
      <w:proofErr w:type="spellEnd"/>
      <w:r w:rsidR="009A6989">
        <w:rPr>
          <w:lang w:eastAsia="ja-JP"/>
        </w:rPr>
        <w:t>. The ‘</w:t>
      </w:r>
      <w:proofErr w:type="spellStart"/>
      <w:r w:rsidR="009A6989">
        <w:rPr>
          <w:lang w:eastAsia="ja-JP"/>
        </w:rPr>
        <w:t>pageId</w:t>
      </w:r>
      <w:proofErr w:type="spellEnd"/>
      <w:r w:rsidR="009A6989">
        <w:rPr>
          <w:lang w:eastAsia="ja-JP"/>
        </w:rPr>
        <w:t xml:space="preserve">’ is the identifier of the returned results. </w:t>
      </w:r>
    </w:p>
    <w:p w14:paraId="6B93F144" w14:textId="6B41CFF3" w:rsidR="004F33A4" w:rsidRDefault="004F33A4" w:rsidP="00481C97">
      <w:pPr>
        <w:pStyle w:val="Body"/>
        <w:rPr>
          <w:lang w:eastAsia="ja-JP"/>
        </w:rPr>
      </w:pPr>
      <w:r>
        <w:rPr>
          <w:lang w:eastAsia="ja-JP"/>
        </w:rPr>
        <w:t xml:space="preserve">In this example, there are results for addresses, POIs and POI category suggestions. Note that the order </w:t>
      </w:r>
      <w:r w:rsidR="009A6989">
        <w:rPr>
          <w:lang w:eastAsia="ja-JP"/>
        </w:rPr>
        <w:t xml:space="preserve">with </w:t>
      </w:r>
      <w:r>
        <w:rPr>
          <w:lang w:eastAsia="ja-JP"/>
        </w:rPr>
        <w:t>which these results are provided is not specified.</w:t>
      </w:r>
      <w:r w:rsidR="009A6989">
        <w:rPr>
          <w:lang w:eastAsia="ja-JP"/>
        </w:rPr>
        <w:t xml:space="preserve"> The search engine can even </w:t>
      </w:r>
      <w:r w:rsidR="002D4F9A">
        <w:rPr>
          <w:lang w:eastAsia="ja-JP"/>
        </w:rPr>
        <w:t xml:space="preserve">skip </w:t>
      </w:r>
      <w:r w:rsidR="009A6989">
        <w:rPr>
          <w:lang w:eastAsia="ja-JP"/>
        </w:rPr>
        <w:t xml:space="preserve">sending each of them in case no </w:t>
      </w:r>
      <w:r w:rsidR="002D4F9A">
        <w:rPr>
          <w:lang w:eastAsia="ja-JP"/>
        </w:rPr>
        <w:t xml:space="preserve">search </w:t>
      </w:r>
      <w:r w:rsidR="009A6989">
        <w:rPr>
          <w:lang w:eastAsia="ja-JP"/>
        </w:rPr>
        <w:t xml:space="preserve">result is available. </w:t>
      </w:r>
      <w:proofErr w:type="spellStart"/>
      <w:proofErr w:type="gramStart"/>
      <w:r w:rsidR="009A6989">
        <w:rPr>
          <w:lang w:eastAsia="ja-JP"/>
        </w:rPr>
        <w:t>ftsDone</w:t>
      </w:r>
      <w:proofErr w:type="spellEnd"/>
      <w:proofErr w:type="gramEnd"/>
      <w:r w:rsidR="009A6989">
        <w:rPr>
          <w:lang w:eastAsia="ja-JP"/>
        </w:rPr>
        <w:t xml:space="preserve"> is sent to indicate the end of result for the </w:t>
      </w:r>
      <w:r w:rsidR="001718FF">
        <w:rPr>
          <w:lang w:eastAsia="ja-JP"/>
        </w:rPr>
        <w:t xml:space="preserve">current </w:t>
      </w:r>
      <w:proofErr w:type="spellStart"/>
      <w:r w:rsidR="001718FF">
        <w:rPr>
          <w:lang w:eastAsia="ja-JP"/>
        </w:rPr>
        <w:t>pageId</w:t>
      </w:r>
      <w:proofErr w:type="spellEnd"/>
      <w:r w:rsidR="001718FF">
        <w:rPr>
          <w:lang w:eastAsia="ja-JP"/>
        </w:rPr>
        <w:t xml:space="preserve"> in the specified search session. </w:t>
      </w:r>
      <w:proofErr w:type="spellStart"/>
      <w:proofErr w:type="gramStart"/>
      <w:r w:rsidR="001718FF">
        <w:rPr>
          <w:lang w:eastAsia="ja-JP"/>
        </w:rPr>
        <w:t>ftsCancel</w:t>
      </w:r>
      <w:proofErr w:type="spellEnd"/>
      <w:proofErr w:type="gramEnd"/>
      <w:r w:rsidR="001718FF">
        <w:rPr>
          <w:lang w:eastAsia="ja-JP"/>
        </w:rPr>
        <w:t xml:space="preserve"> should be called to end the current search session.</w:t>
      </w:r>
    </w:p>
    <w:p w14:paraId="74C0256B" w14:textId="0F50293B" w:rsidR="00481C97" w:rsidRDefault="004F33A4" w:rsidP="00481C97">
      <w:pPr>
        <w:pStyle w:val="Body"/>
        <w:rPr>
          <w:lang w:eastAsia="ja-JP"/>
        </w:rPr>
      </w:pPr>
      <w:r>
        <w:rPr>
          <w:lang w:eastAsia="ja-JP"/>
        </w:rPr>
        <w:t xml:space="preserve">Each </w:t>
      </w:r>
      <w:r w:rsidR="001718FF">
        <w:rPr>
          <w:lang w:eastAsia="ja-JP"/>
        </w:rPr>
        <w:t xml:space="preserve">of the </w:t>
      </w:r>
      <w:r>
        <w:rPr>
          <w:lang w:eastAsia="ja-JP"/>
        </w:rPr>
        <w:t xml:space="preserve">returned </w:t>
      </w:r>
      <w:r w:rsidR="001718FF">
        <w:rPr>
          <w:lang w:eastAsia="ja-JP"/>
        </w:rPr>
        <w:t xml:space="preserve">results </w:t>
      </w:r>
      <w:r>
        <w:rPr>
          <w:lang w:eastAsia="ja-JP"/>
        </w:rPr>
        <w:t xml:space="preserve">has a </w:t>
      </w:r>
      <w:proofErr w:type="spellStart"/>
      <w:r w:rsidR="001718FF">
        <w:rPr>
          <w:lang w:eastAsia="ja-JP"/>
        </w:rPr>
        <w:t>locationHandle</w:t>
      </w:r>
      <w:proofErr w:type="spellEnd"/>
      <w:r>
        <w:rPr>
          <w:lang w:eastAsia="ja-JP"/>
        </w:rPr>
        <w:t xml:space="preserve">. When such a handle is no longer needed, the application has to free it by calling </w:t>
      </w:r>
      <w:proofErr w:type="spellStart"/>
      <w:proofErr w:type="gramStart"/>
      <w:r>
        <w:rPr>
          <w:lang w:eastAsia="ja-JP"/>
        </w:rPr>
        <w:t>deleteLocationHandles</w:t>
      </w:r>
      <w:proofErr w:type="spellEnd"/>
      <w:r>
        <w:rPr>
          <w:lang w:eastAsia="ja-JP"/>
        </w:rPr>
        <w:t>(</w:t>
      </w:r>
      <w:proofErr w:type="gramEnd"/>
      <w:r>
        <w:rPr>
          <w:lang w:eastAsia="ja-JP"/>
        </w:rPr>
        <w:t>).</w:t>
      </w:r>
    </w:p>
    <w:p w14:paraId="0A68604D" w14:textId="063DB30F" w:rsidR="00481C97" w:rsidRDefault="00481C97" w:rsidP="00716258">
      <w:pPr>
        <w:pStyle w:val="Heading2"/>
        <w:rPr>
          <w:lang w:eastAsia="ja-JP"/>
        </w:rPr>
      </w:pPr>
      <w:bookmarkStart w:id="49" w:name="_Toc473533353"/>
      <w:r>
        <w:rPr>
          <w:lang w:eastAsia="ja-JP"/>
        </w:rPr>
        <w:t xml:space="preserve">Use case realization </w:t>
      </w:r>
      <w:r w:rsidR="00716258">
        <w:rPr>
          <w:lang w:eastAsia="ja-JP"/>
        </w:rPr>
        <w:t>“</w:t>
      </w:r>
      <w:r w:rsidR="00716258" w:rsidRPr="00716258">
        <w:rPr>
          <w:lang w:eastAsia="ja-JP"/>
        </w:rPr>
        <w:t>Finding an address by only typing a street</w:t>
      </w:r>
      <w:r w:rsidR="002D4F9A">
        <w:rPr>
          <w:lang w:eastAsia="ja-JP"/>
        </w:rPr>
        <w:t xml:space="preserve"> </w:t>
      </w:r>
      <w:r w:rsidR="00716258" w:rsidRPr="00716258">
        <w:rPr>
          <w:lang w:eastAsia="ja-JP"/>
        </w:rPr>
        <w:t>name and scrolling down the result list</w:t>
      </w:r>
      <w:r w:rsidR="00716258">
        <w:rPr>
          <w:lang w:eastAsia="ja-JP"/>
        </w:rPr>
        <w:t>”</w:t>
      </w:r>
      <w:bookmarkEnd w:id="49"/>
    </w:p>
    <w:p w14:paraId="5730727D" w14:textId="77E7D68E" w:rsidR="00716258" w:rsidRPr="00716258" w:rsidRDefault="00716258" w:rsidP="00716258">
      <w:pPr>
        <w:pStyle w:val="Body"/>
        <w:rPr>
          <w:lang w:eastAsia="ja-JP"/>
        </w:rPr>
      </w:pPr>
      <w:r>
        <w:rPr>
          <w:lang w:eastAsia="ja-JP"/>
        </w:rPr>
        <w:t xml:space="preserve">The sequence diagram for this Use Case realization is shown in </w:t>
      </w:r>
      <w:r>
        <w:rPr>
          <w:lang w:eastAsia="ja-JP"/>
        </w:rPr>
        <w:fldChar w:fldCharType="begin"/>
      </w:r>
      <w:r>
        <w:rPr>
          <w:lang w:eastAsia="ja-JP"/>
        </w:rPr>
        <w:instrText xml:space="preserve"> REF _Ref438556455 \h </w:instrText>
      </w:r>
      <w:r>
        <w:rPr>
          <w:lang w:eastAsia="ja-JP"/>
        </w:rPr>
      </w:r>
      <w:r>
        <w:rPr>
          <w:lang w:eastAsia="ja-JP"/>
        </w:rPr>
        <w:fldChar w:fldCharType="separate"/>
      </w:r>
      <w:r w:rsidR="00DF5CAC">
        <w:t xml:space="preserve">Figure </w:t>
      </w:r>
      <w:r w:rsidR="00DF5CAC">
        <w:rPr>
          <w:noProof/>
        </w:rPr>
        <w:t>8</w:t>
      </w:r>
      <w:r>
        <w:rPr>
          <w:lang w:eastAsia="ja-JP"/>
        </w:rPr>
        <w:fldChar w:fldCharType="end"/>
      </w:r>
      <w:r>
        <w:rPr>
          <w:lang w:eastAsia="ja-JP"/>
        </w:rPr>
        <w:t>.</w:t>
      </w:r>
    </w:p>
    <w:p w14:paraId="2AFA1A1D" w14:textId="77777777" w:rsidR="00481C97" w:rsidRDefault="00481C97" w:rsidP="00481C97">
      <w:pPr>
        <w:pStyle w:val="Body"/>
        <w:rPr>
          <w:lang w:eastAsia="ja-JP"/>
        </w:rPr>
      </w:pPr>
    </w:p>
    <w:p w14:paraId="67B2E451" w14:textId="0274BA6C" w:rsidR="00716258" w:rsidRDefault="00CA396C" w:rsidP="00716258">
      <w:pPr>
        <w:pStyle w:val="Body"/>
        <w:keepNext/>
      </w:pPr>
      <w:r w:rsidRPr="00CA396C">
        <w:rPr>
          <w:noProof/>
        </w:rPr>
        <w:lastRenderedPageBreak/>
        <w:drawing>
          <wp:inline distT="0" distB="0" distL="0" distR="0" wp14:anchorId="6385A574" wp14:editId="3DF24AB6">
            <wp:extent cx="5732145" cy="4968310"/>
            <wp:effectExtent l="0" t="0" r="190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4968310"/>
                    </a:xfrm>
                    <a:prstGeom prst="rect">
                      <a:avLst/>
                    </a:prstGeom>
                    <a:noFill/>
                    <a:ln>
                      <a:noFill/>
                    </a:ln>
                  </pic:spPr>
                </pic:pic>
              </a:graphicData>
            </a:graphic>
          </wp:inline>
        </w:drawing>
      </w:r>
    </w:p>
    <w:p w14:paraId="42DBDC26" w14:textId="7C7957CB" w:rsidR="00481C97" w:rsidRDefault="00716258" w:rsidP="00716258">
      <w:pPr>
        <w:pStyle w:val="Caption"/>
        <w:jc w:val="left"/>
      </w:pPr>
      <w:bookmarkStart w:id="50" w:name="_Ref438556455"/>
      <w:r>
        <w:t xml:space="preserve">Figure </w:t>
      </w:r>
      <w:fldSimple w:instr=" SEQ Figure \* ARABIC ">
        <w:r w:rsidR="00DF5CAC">
          <w:rPr>
            <w:noProof/>
          </w:rPr>
          <w:t>8</w:t>
        </w:r>
      </w:fldSimple>
      <w:bookmarkEnd w:id="50"/>
      <w:r>
        <w:t xml:space="preserve"> Sequence Diagram </w:t>
      </w:r>
      <w:r w:rsidR="000971E7">
        <w:t>S</w:t>
      </w:r>
      <w:r w:rsidRPr="00391673">
        <w:t>crolling down the result list</w:t>
      </w:r>
    </w:p>
    <w:p w14:paraId="42A1CB3A" w14:textId="7C61CD50" w:rsidR="00F84D54" w:rsidRDefault="00B755A5" w:rsidP="00716258">
      <w:pPr>
        <w:pStyle w:val="Body"/>
      </w:pPr>
      <w:r>
        <w:t xml:space="preserve">How a user can scroll through the list of results is application specific, but typically </w:t>
      </w:r>
      <w:r w:rsidR="002D4F9A">
        <w:t xml:space="preserve">is </w:t>
      </w:r>
      <w:r>
        <w:t xml:space="preserve">per page, or by one or more lines. If it is by page, the </w:t>
      </w:r>
      <w:proofErr w:type="spellStart"/>
      <w:r>
        <w:t>pageSize</w:t>
      </w:r>
      <w:proofErr w:type="spellEnd"/>
      <w:r>
        <w:t xml:space="preserve"> could be equal to the number of locations that can be shown on the screen. If it is by line, the </w:t>
      </w:r>
      <w:proofErr w:type="spellStart"/>
      <w:r>
        <w:t>pageSize</w:t>
      </w:r>
      <w:proofErr w:type="spellEnd"/>
      <w:r>
        <w:t xml:space="preserve"> could be somewhat larger than the number of locations that can be shown on the screen.</w:t>
      </w:r>
      <w:r>
        <w:br/>
        <w:t xml:space="preserve">In any case, when the user starts scrolling, at some point more results are needed. So the application call </w:t>
      </w:r>
      <w:proofErr w:type="spellStart"/>
      <w:proofErr w:type="gramStart"/>
      <w:r>
        <w:t>ftsNextPage</w:t>
      </w:r>
      <w:proofErr w:type="spellEnd"/>
      <w:r>
        <w:t>(</w:t>
      </w:r>
      <w:proofErr w:type="gramEnd"/>
      <w:r>
        <w:t xml:space="preserve">). In this example no more POI results are available, so only </w:t>
      </w:r>
      <w:r w:rsidR="00F84D54">
        <w:t xml:space="preserve">a </w:t>
      </w:r>
      <w:r w:rsidR="002D4F9A">
        <w:t>subsequent</w:t>
      </w:r>
      <w:r w:rsidR="002D4F9A">
        <w:t xml:space="preserve"> </w:t>
      </w:r>
      <w:r w:rsidR="00F84D54">
        <w:t xml:space="preserve">set of </w:t>
      </w:r>
      <w:r>
        <w:t>address</w:t>
      </w:r>
      <w:r w:rsidR="002D4F9A">
        <w:t>es</w:t>
      </w:r>
      <w:r w:rsidR="00F84D54">
        <w:t xml:space="preserve"> </w:t>
      </w:r>
      <w:r w:rsidR="002D4F9A">
        <w:t>are</w:t>
      </w:r>
      <w:r w:rsidR="002D4F9A">
        <w:t xml:space="preserve"> </w:t>
      </w:r>
      <w:r w:rsidR="00F84D54">
        <w:t>received.</w:t>
      </w:r>
    </w:p>
    <w:p w14:paraId="26775B1C" w14:textId="53B76FAE" w:rsidR="00C76EF3" w:rsidRDefault="00C76EF3" w:rsidP="0065669F">
      <w:pPr>
        <w:pStyle w:val="Heading2"/>
        <w:rPr>
          <w:lang w:eastAsia="ja-JP"/>
        </w:rPr>
      </w:pPr>
      <w:bookmarkStart w:id="51" w:name="_Toc404858759"/>
      <w:bookmarkStart w:id="52" w:name="_Toc473533354"/>
      <w:r>
        <w:rPr>
          <w:lang w:eastAsia="ja-JP"/>
        </w:rPr>
        <w:t>Use case realization “</w:t>
      </w:r>
      <w:r w:rsidR="0065669F" w:rsidRPr="0065669F">
        <w:rPr>
          <w:lang w:eastAsia="ja-JP"/>
        </w:rPr>
        <w:t>Finding a hotel by typing its name and selecting the 'hotel' POI category</w:t>
      </w:r>
      <w:r>
        <w:rPr>
          <w:lang w:eastAsia="ja-JP"/>
        </w:rPr>
        <w:t>”</w:t>
      </w:r>
      <w:bookmarkEnd w:id="52"/>
    </w:p>
    <w:p w14:paraId="080D54B6" w14:textId="7D8694BB" w:rsidR="004E58D2" w:rsidRDefault="004E58D2" w:rsidP="004E58D2">
      <w:pPr>
        <w:pStyle w:val="Body"/>
        <w:rPr>
          <w:lang w:eastAsia="ja-JP"/>
        </w:rPr>
      </w:pPr>
      <w:r>
        <w:rPr>
          <w:lang w:eastAsia="ja-JP"/>
        </w:rPr>
        <w:t xml:space="preserve">The sequence diagram for this Use Case realization </w:t>
      </w:r>
      <w:r w:rsidR="00F073C0">
        <w:rPr>
          <w:lang w:eastAsia="ja-JP"/>
        </w:rPr>
        <w:t xml:space="preserve">is similar to the sequence diagram shown in </w:t>
      </w:r>
      <w:r w:rsidR="00F073C0">
        <w:rPr>
          <w:lang w:eastAsia="ja-JP"/>
        </w:rPr>
        <w:fldChar w:fldCharType="begin"/>
      </w:r>
      <w:r w:rsidR="00F073C0">
        <w:rPr>
          <w:lang w:eastAsia="ja-JP"/>
        </w:rPr>
        <w:instrText xml:space="preserve"> REF _Ref438555759 \h </w:instrText>
      </w:r>
      <w:r w:rsidR="00F073C0">
        <w:rPr>
          <w:lang w:eastAsia="ja-JP"/>
        </w:rPr>
      </w:r>
      <w:r w:rsidR="00F073C0">
        <w:rPr>
          <w:lang w:eastAsia="ja-JP"/>
        </w:rPr>
        <w:fldChar w:fldCharType="separate"/>
      </w:r>
      <w:r w:rsidR="00F073C0">
        <w:t xml:space="preserve">Figure </w:t>
      </w:r>
      <w:r w:rsidR="00F073C0">
        <w:rPr>
          <w:noProof/>
        </w:rPr>
        <w:t>7</w:t>
      </w:r>
      <w:r w:rsidR="00F073C0">
        <w:rPr>
          <w:lang w:eastAsia="ja-JP"/>
        </w:rPr>
        <w:fldChar w:fldCharType="end"/>
      </w:r>
      <w:r w:rsidR="00F073C0">
        <w:rPr>
          <w:lang w:eastAsia="ja-JP"/>
        </w:rPr>
        <w:t xml:space="preserve">; however with different </w:t>
      </w:r>
      <w:r w:rsidR="00542FD5">
        <w:rPr>
          <w:lang w:eastAsia="ja-JP"/>
        </w:rPr>
        <w:t>v</w:t>
      </w:r>
      <w:r w:rsidR="00F073C0">
        <w:rPr>
          <w:lang w:eastAsia="ja-JP"/>
        </w:rPr>
        <w:t xml:space="preserve">alues for </w:t>
      </w:r>
      <w:proofErr w:type="spellStart"/>
      <w:r w:rsidR="00F073C0">
        <w:rPr>
          <w:lang w:eastAsia="ja-JP"/>
        </w:rPr>
        <w:t>ftsRequest</w:t>
      </w:r>
      <w:proofErr w:type="spellEnd"/>
      <w:r w:rsidR="00F073C0">
        <w:rPr>
          <w:lang w:eastAsia="ja-JP"/>
        </w:rPr>
        <w:t xml:space="preserve"> call at the beginning.</w:t>
      </w:r>
    </w:p>
    <w:p w14:paraId="49D0BCC8" w14:textId="4E3E6F19" w:rsidR="0079177A" w:rsidRDefault="004E58D2" w:rsidP="004E58D2">
      <w:pPr>
        <w:rPr>
          <w:lang w:eastAsia="ja-JP"/>
        </w:rPr>
      </w:pPr>
      <w:r>
        <w:rPr>
          <w:lang w:eastAsia="ja-JP"/>
        </w:rPr>
        <w:t>The user starts a search with a search text</w:t>
      </w:r>
      <w:r w:rsidR="0079177A">
        <w:rPr>
          <w:lang w:eastAsia="ja-JP"/>
        </w:rPr>
        <w:t xml:space="preserve"> indicating the hotel name and specifying hotel category </w:t>
      </w:r>
      <w:r w:rsidR="00F073C0">
        <w:rPr>
          <w:lang w:eastAsia="ja-JP"/>
        </w:rPr>
        <w:t>identifier</w:t>
      </w:r>
      <w:r w:rsidR="0079177A">
        <w:rPr>
          <w:lang w:eastAsia="ja-JP"/>
        </w:rPr>
        <w:t xml:space="preserve"> in </w:t>
      </w:r>
      <w:r w:rsidR="00F073C0">
        <w:rPr>
          <w:lang w:eastAsia="ja-JP"/>
        </w:rPr>
        <w:t>‘</w:t>
      </w:r>
      <w:proofErr w:type="spellStart"/>
      <w:r w:rsidR="0079177A">
        <w:rPr>
          <w:lang w:eastAsia="ja-JP"/>
        </w:rPr>
        <w:t>search</w:t>
      </w:r>
      <w:r w:rsidR="00F073C0">
        <w:rPr>
          <w:lang w:eastAsia="ja-JP"/>
        </w:rPr>
        <w:t>C</w:t>
      </w:r>
      <w:r w:rsidR="0079177A">
        <w:rPr>
          <w:lang w:eastAsia="ja-JP"/>
        </w:rPr>
        <w:t>ondition</w:t>
      </w:r>
      <w:r w:rsidR="00F073C0">
        <w:rPr>
          <w:lang w:eastAsia="ja-JP"/>
        </w:rPr>
        <w:t>s</w:t>
      </w:r>
      <w:proofErr w:type="spellEnd"/>
      <w:r w:rsidR="00F073C0">
        <w:rPr>
          <w:lang w:eastAsia="ja-JP"/>
        </w:rPr>
        <w:t>’</w:t>
      </w:r>
      <w:r w:rsidR="00706B76">
        <w:rPr>
          <w:lang w:eastAsia="ja-JP"/>
        </w:rPr>
        <w:t xml:space="preserve"> field of </w:t>
      </w:r>
      <w:proofErr w:type="spellStart"/>
      <w:r w:rsidR="00706B76">
        <w:rPr>
          <w:lang w:eastAsia="ja-JP"/>
        </w:rPr>
        <w:t>ftsRequest</w:t>
      </w:r>
      <w:proofErr w:type="spellEnd"/>
      <w:r w:rsidR="0079177A">
        <w:rPr>
          <w:lang w:eastAsia="ja-JP"/>
        </w:rPr>
        <w:t xml:space="preserve">. Hotel category </w:t>
      </w:r>
      <w:r w:rsidR="00F073C0">
        <w:rPr>
          <w:lang w:eastAsia="ja-JP"/>
        </w:rPr>
        <w:t>ID</w:t>
      </w:r>
      <w:r w:rsidR="0079177A">
        <w:rPr>
          <w:lang w:eastAsia="ja-JP"/>
        </w:rPr>
        <w:t xml:space="preserve"> can be retrieved using </w:t>
      </w:r>
      <w:r w:rsidR="002D4F9A">
        <w:rPr>
          <w:lang w:eastAsia="ja-JP"/>
        </w:rPr>
        <w:t>POI</w:t>
      </w:r>
      <w:r w:rsidR="0079177A">
        <w:rPr>
          <w:lang w:eastAsia="ja-JP"/>
        </w:rPr>
        <w:t xml:space="preserve"> service</w:t>
      </w:r>
      <w:r>
        <w:rPr>
          <w:lang w:eastAsia="ja-JP"/>
        </w:rPr>
        <w:t xml:space="preserve">. </w:t>
      </w:r>
      <w:r w:rsidR="0079177A">
        <w:rPr>
          <w:lang w:eastAsia="ja-JP"/>
        </w:rPr>
        <w:t xml:space="preserve">Another way is </w:t>
      </w:r>
      <w:r w:rsidR="00706B76">
        <w:rPr>
          <w:lang w:eastAsia="ja-JP"/>
        </w:rPr>
        <w:t xml:space="preserve">to </w:t>
      </w:r>
      <w:r w:rsidR="0079177A">
        <w:rPr>
          <w:lang w:eastAsia="ja-JP"/>
        </w:rPr>
        <w:t xml:space="preserve">search without specifying category </w:t>
      </w:r>
      <w:r w:rsidR="00F073C0">
        <w:rPr>
          <w:lang w:eastAsia="ja-JP"/>
        </w:rPr>
        <w:t xml:space="preserve">ID </w:t>
      </w:r>
      <w:r w:rsidR="0079177A">
        <w:rPr>
          <w:lang w:eastAsia="ja-JP"/>
        </w:rPr>
        <w:t xml:space="preserve">in </w:t>
      </w:r>
      <w:r w:rsidR="00F073C0">
        <w:rPr>
          <w:lang w:eastAsia="ja-JP"/>
        </w:rPr>
        <w:t>‘</w:t>
      </w:r>
      <w:proofErr w:type="spellStart"/>
      <w:r w:rsidR="0079177A">
        <w:rPr>
          <w:lang w:eastAsia="ja-JP"/>
        </w:rPr>
        <w:t>search</w:t>
      </w:r>
      <w:r w:rsidR="00F073C0">
        <w:rPr>
          <w:lang w:eastAsia="ja-JP"/>
        </w:rPr>
        <w:t>C</w:t>
      </w:r>
      <w:r w:rsidR="0079177A">
        <w:rPr>
          <w:lang w:eastAsia="ja-JP"/>
        </w:rPr>
        <w:t>ondition</w:t>
      </w:r>
      <w:r w:rsidR="00F073C0">
        <w:rPr>
          <w:lang w:eastAsia="ja-JP"/>
        </w:rPr>
        <w:t>s</w:t>
      </w:r>
      <w:proofErr w:type="spellEnd"/>
      <w:r w:rsidR="00F073C0">
        <w:rPr>
          <w:lang w:eastAsia="ja-JP"/>
        </w:rPr>
        <w:t>’</w:t>
      </w:r>
      <w:r w:rsidR="0079177A">
        <w:rPr>
          <w:lang w:eastAsia="ja-JP"/>
        </w:rPr>
        <w:t xml:space="preserve"> and using the category </w:t>
      </w:r>
      <w:r w:rsidR="00F073C0">
        <w:rPr>
          <w:lang w:eastAsia="ja-JP"/>
        </w:rPr>
        <w:t>ID</w:t>
      </w:r>
      <w:r w:rsidR="0079177A">
        <w:rPr>
          <w:lang w:eastAsia="ja-JP"/>
        </w:rPr>
        <w:t xml:space="preserve"> for </w:t>
      </w:r>
      <w:r w:rsidR="00706B76">
        <w:rPr>
          <w:lang w:eastAsia="ja-JP"/>
        </w:rPr>
        <w:t>h</w:t>
      </w:r>
      <w:r w:rsidR="0079177A">
        <w:rPr>
          <w:lang w:eastAsia="ja-JP"/>
        </w:rPr>
        <w:t xml:space="preserve">otels returned from </w:t>
      </w:r>
      <w:proofErr w:type="spellStart"/>
      <w:r w:rsidR="0079177A">
        <w:rPr>
          <w:lang w:eastAsia="ja-JP"/>
        </w:rPr>
        <w:t>ftsResultPoiSuggestion</w:t>
      </w:r>
      <w:proofErr w:type="spellEnd"/>
      <w:r w:rsidR="00706B76">
        <w:rPr>
          <w:lang w:eastAsia="ja-JP"/>
        </w:rPr>
        <w:t xml:space="preserve"> and redo the search by specifying the retrieved hotel category </w:t>
      </w:r>
      <w:r w:rsidR="00F073C0">
        <w:rPr>
          <w:lang w:eastAsia="ja-JP"/>
        </w:rPr>
        <w:t>ID</w:t>
      </w:r>
      <w:r w:rsidR="00706B76">
        <w:rPr>
          <w:lang w:eastAsia="ja-JP"/>
        </w:rPr>
        <w:t xml:space="preserve"> in search condition.</w:t>
      </w:r>
    </w:p>
    <w:p w14:paraId="4CBFDF7C" w14:textId="698BD851" w:rsidR="0032133B" w:rsidRDefault="002C312F" w:rsidP="00C51CAF">
      <w:pPr>
        <w:pStyle w:val="Heading2"/>
        <w:rPr>
          <w:lang w:eastAsia="ja-JP"/>
        </w:rPr>
      </w:pPr>
      <w:bookmarkStart w:id="53" w:name="_Toc473533355"/>
      <w:r>
        <w:rPr>
          <w:lang w:eastAsia="ja-JP"/>
        </w:rPr>
        <w:t>Use case realization “</w:t>
      </w:r>
      <w:r w:rsidR="0032133B" w:rsidRPr="0032133B">
        <w:rPr>
          <w:lang w:eastAsia="ja-JP"/>
        </w:rPr>
        <w:t>Finding a petrol station along my current route and not further than 5 KM from the route</w:t>
      </w:r>
      <w:r>
        <w:rPr>
          <w:lang w:eastAsia="ja-JP"/>
        </w:rPr>
        <w:t>”</w:t>
      </w:r>
      <w:bookmarkEnd w:id="53"/>
    </w:p>
    <w:p w14:paraId="0D17530C" w14:textId="61E45AEB" w:rsidR="00542FD5" w:rsidRDefault="00542FD5" w:rsidP="00542FD5">
      <w:pPr>
        <w:pStyle w:val="Body"/>
        <w:rPr>
          <w:lang w:eastAsia="ja-JP"/>
        </w:rPr>
      </w:pPr>
      <w:r>
        <w:rPr>
          <w:lang w:eastAsia="ja-JP"/>
        </w:rPr>
        <w:t xml:space="preserve">The sequence diagram for this Use Case realization is similar to the sequence diagram shown in </w:t>
      </w:r>
      <w:r>
        <w:rPr>
          <w:lang w:eastAsia="ja-JP"/>
        </w:rPr>
        <w:fldChar w:fldCharType="begin"/>
      </w:r>
      <w:r>
        <w:rPr>
          <w:lang w:eastAsia="ja-JP"/>
        </w:rPr>
        <w:instrText xml:space="preserve"> REF _Ref438555759 \h </w:instrText>
      </w:r>
      <w:r>
        <w:rPr>
          <w:lang w:eastAsia="ja-JP"/>
        </w:rPr>
      </w:r>
      <w:r>
        <w:rPr>
          <w:lang w:eastAsia="ja-JP"/>
        </w:rPr>
        <w:fldChar w:fldCharType="separate"/>
      </w:r>
      <w:r>
        <w:t xml:space="preserve">Figure </w:t>
      </w:r>
      <w:r>
        <w:rPr>
          <w:noProof/>
        </w:rPr>
        <w:t>7</w:t>
      </w:r>
      <w:r>
        <w:rPr>
          <w:lang w:eastAsia="ja-JP"/>
        </w:rPr>
        <w:fldChar w:fldCharType="end"/>
      </w:r>
      <w:r>
        <w:rPr>
          <w:lang w:eastAsia="ja-JP"/>
        </w:rPr>
        <w:t xml:space="preserve">; however with different </w:t>
      </w:r>
      <w:r>
        <w:rPr>
          <w:lang w:eastAsia="ja-JP"/>
        </w:rPr>
        <w:t>v</w:t>
      </w:r>
      <w:r>
        <w:rPr>
          <w:lang w:eastAsia="ja-JP"/>
        </w:rPr>
        <w:t xml:space="preserve">alues for </w:t>
      </w:r>
      <w:proofErr w:type="spellStart"/>
      <w:r>
        <w:rPr>
          <w:lang w:eastAsia="ja-JP"/>
        </w:rPr>
        <w:t>ftsRequest</w:t>
      </w:r>
      <w:proofErr w:type="spellEnd"/>
      <w:r>
        <w:rPr>
          <w:lang w:eastAsia="ja-JP"/>
        </w:rPr>
        <w:t xml:space="preserve"> call at the beginning.</w:t>
      </w:r>
    </w:p>
    <w:p w14:paraId="578B80E8" w14:textId="2394899D" w:rsidR="00086411" w:rsidRDefault="00542FD5" w:rsidP="00C51CAF">
      <w:pPr>
        <w:pStyle w:val="Body"/>
        <w:rPr>
          <w:lang w:eastAsia="ja-JP"/>
        </w:rPr>
      </w:pPr>
      <w:r>
        <w:rPr>
          <w:lang w:eastAsia="ja-JP"/>
        </w:rPr>
        <w:lastRenderedPageBreak/>
        <w:t xml:space="preserve">The user starts a search with a search text indicating the petrol station name (e.g., Shell) </w:t>
      </w:r>
      <w:r w:rsidR="00405408">
        <w:rPr>
          <w:lang w:eastAsia="ja-JP"/>
        </w:rPr>
        <w:t xml:space="preserve">and specifying </w:t>
      </w:r>
      <w:r w:rsidR="00405408">
        <w:rPr>
          <w:lang w:eastAsia="ja-JP"/>
        </w:rPr>
        <w:t>Petrol Station</w:t>
      </w:r>
      <w:r w:rsidR="00405408">
        <w:rPr>
          <w:lang w:eastAsia="ja-JP"/>
        </w:rPr>
        <w:t xml:space="preserve"> category identifier in ‘</w:t>
      </w:r>
      <w:proofErr w:type="spellStart"/>
      <w:r w:rsidR="00405408">
        <w:rPr>
          <w:lang w:eastAsia="ja-JP"/>
        </w:rPr>
        <w:t>searchConditions</w:t>
      </w:r>
      <w:proofErr w:type="spellEnd"/>
      <w:r w:rsidR="00405408">
        <w:rPr>
          <w:lang w:eastAsia="ja-JP"/>
        </w:rPr>
        <w:t xml:space="preserve">’ field of </w:t>
      </w:r>
      <w:proofErr w:type="spellStart"/>
      <w:r w:rsidR="00405408">
        <w:rPr>
          <w:lang w:eastAsia="ja-JP"/>
        </w:rPr>
        <w:t>ftsRequest</w:t>
      </w:r>
      <w:proofErr w:type="spellEnd"/>
      <w:r w:rsidR="00405408">
        <w:rPr>
          <w:lang w:eastAsia="ja-JP"/>
        </w:rPr>
        <w:t xml:space="preserve">. </w:t>
      </w:r>
      <w:r w:rsidR="00405408">
        <w:rPr>
          <w:lang w:eastAsia="ja-JP"/>
        </w:rPr>
        <w:t>Petrol Station</w:t>
      </w:r>
      <w:r w:rsidR="00405408">
        <w:rPr>
          <w:lang w:eastAsia="ja-JP"/>
        </w:rPr>
        <w:t xml:space="preserve"> category ID can be retrieved using </w:t>
      </w:r>
      <w:r w:rsidR="002D4F9A">
        <w:rPr>
          <w:lang w:eastAsia="ja-JP"/>
        </w:rPr>
        <w:t>POI</w:t>
      </w:r>
      <w:r w:rsidR="00405408">
        <w:rPr>
          <w:lang w:eastAsia="ja-JP"/>
        </w:rPr>
        <w:t xml:space="preserve"> service.</w:t>
      </w:r>
      <w:r w:rsidR="00405408">
        <w:rPr>
          <w:lang w:eastAsia="ja-JP"/>
        </w:rPr>
        <w:t xml:space="preserve">  The search area can be restricted to an area specified by ‘</w:t>
      </w:r>
      <w:proofErr w:type="spellStart"/>
      <w:r w:rsidR="00405408">
        <w:rPr>
          <w:lang w:eastAsia="ja-JP"/>
        </w:rPr>
        <w:t>searchShapes</w:t>
      </w:r>
      <w:proofErr w:type="spellEnd"/>
      <w:r w:rsidR="00405408">
        <w:rPr>
          <w:lang w:eastAsia="ja-JP"/>
        </w:rPr>
        <w:t xml:space="preserve">’ field in </w:t>
      </w:r>
      <w:proofErr w:type="spellStart"/>
      <w:r w:rsidR="00405408">
        <w:rPr>
          <w:lang w:eastAsia="ja-JP"/>
        </w:rPr>
        <w:t>ftsRequest</w:t>
      </w:r>
      <w:proofErr w:type="spellEnd"/>
      <w:r w:rsidR="00405408">
        <w:rPr>
          <w:lang w:eastAsia="ja-JP"/>
        </w:rPr>
        <w:t xml:space="preserve">. Search area can be restricted to an area around route using </w:t>
      </w:r>
      <w:proofErr w:type="spellStart"/>
      <w:r w:rsidR="00405408">
        <w:rPr>
          <w:lang w:eastAsia="ja-JP"/>
        </w:rPr>
        <w:t>RouteCorridor</w:t>
      </w:r>
      <w:proofErr w:type="spellEnd"/>
      <w:r w:rsidR="00405408">
        <w:rPr>
          <w:lang w:eastAsia="ja-JP"/>
        </w:rPr>
        <w:t xml:space="preserve"> </w:t>
      </w:r>
      <w:r w:rsidR="002D4F9A">
        <w:rPr>
          <w:lang w:eastAsia="ja-JP"/>
        </w:rPr>
        <w:t xml:space="preserve">in </w:t>
      </w:r>
      <w:proofErr w:type="spellStart"/>
      <w:r w:rsidR="00405408">
        <w:rPr>
          <w:lang w:eastAsia="ja-JP"/>
        </w:rPr>
        <w:t>searchShapes</w:t>
      </w:r>
      <w:proofErr w:type="spellEnd"/>
      <w:r w:rsidR="00405408">
        <w:rPr>
          <w:lang w:eastAsia="ja-JP"/>
        </w:rPr>
        <w:t xml:space="preserve">. The route handle retrieved from </w:t>
      </w:r>
      <w:r w:rsidR="002F57F2">
        <w:rPr>
          <w:lang w:eastAsia="ja-JP"/>
        </w:rPr>
        <w:t xml:space="preserve">the </w:t>
      </w:r>
      <w:r w:rsidR="00405408">
        <w:rPr>
          <w:lang w:eastAsia="ja-JP"/>
        </w:rPr>
        <w:t xml:space="preserve">routing service </w:t>
      </w:r>
      <w:r w:rsidR="002F57F2">
        <w:rPr>
          <w:lang w:eastAsia="ja-JP"/>
        </w:rPr>
        <w:t xml:space="preserve">shall </w:t>
      </w:r>
      <w:r w:rsidR="00405408">
        <w:rPr>
          <w:lang w:eastAsia="ja-JP"/>
        </w:rPr>
        <w:t xml:space="preserve">be used to specify the route in the route </w:t>
      </w:r>
      <w:r w:rsidR="002F57F2">
        <w:rPr>
          <w:lang w:eastAsia="ja-JP"/>
        </w:rPr>
        <w:t>corridor</w:t>
      </w:r>
      <w:r w:rsidR="002D4F9A">
        <w:rPr>
          <w:lang w:eastAsia="ja-JP"/>
        </w:rPr>
        <w:t xml:space="preserve"> object</w:t>
      </w:r>
      <w:r w:rsidR="002F57F2">
        <w:rPr>
          <w:lang w:eastAsia="ja-JP"/>
        </w:rPr>
        <w:t xml:space="preserve"> with </w:t>
      </w:r>
      <w:proofErr w:type="spellStart"/>
      <w:r w:rsidR="002F57F2">
        <w:rPr>
          <w:lang w:eastAsia="ja-JP"/>
        </w:rPr>
        <w:t>corridor</w:t>
      </w:r>
      <w:r w:rsidR="002D4F9A">
        <w:rPr>
          <w:lang w:eastAsia="ja-JP"/>
        </w:rPr>
        <w:t>Width</w:t>
      </w:r>
      <w:proofErr w:type="spellEnd"/>
      <w:r w:rsidR="002D4F9A">
        <w:rPr>
          <w:lang w:eastAsia="ja-JP"/>
        </w:rPr>
        <w:t xml:space="preserve"> </w:t>
      </w:r>
      <w:r w:rsidR="002F57F2">
        <w:rPr>
          <w:lang w:eastAsia="ja-JP"/>
        </w:rPr>
        <w:t>equal to 5000 meter.</w:t>
      </w:r>
    </w:p>
    <w:p w14:paraId="2177653A" w14:textId="497E639F" w:rsidR="002C312F" w:rsidRDefault="002C312F" w:rsidP="002C312F">
      <w:pPr>
        <w:pStyle w:val="Heading2"/>
        <w:rPr>
          <w:lang w:eastAsia="ja-JP"/>
        </w:rPr>
      </w:pPr>
      <w:bookmarkStart w:id="54" w:name="_Toc473533356"/>
      <w:r>
        <w:rPr>
          <w:lang w:eastAsia="ja-JP"/>
        </w:rPr>
        <w:t>Use case realization</w:t>
      </w:r>
      <w:r w:rsidRPr="002C312F">
        <w:rPr>
          <w:lang w:eastAsia="ja-JP"/>
        </w:rPr>
        <w:t xml:space="preserve"> </w:t>
      </w:r>
      <w:r>
        <w:rPr>
          <w:lang w:eastAsia="ja-JP"/>
        </w:rPr>
        <w:t>“</w:t>
      </w:r>
      <w:r w:rsidRPr="002C312F">
        <w:rPr>
          <w:lang w:eastAsia="ja-JP"/>
        </w:rPr>
        <w:t xml:space="preserve">User doesn't know the exact spelling of a hotel (e.g., </w:t>
      </w:r>
      <w:r w:rsidR="00972C71" w:rsidRPr="002C312F">
        <w:rPr>
          <w:lang w:eastAsia="ja-JP"/>
        </w:rPr>
        <w:t>Cesar</w:t>
      </w:r>
      <w:r w:rsidRPr="002C312F">
        <w:rPr>
          <w:lang w:eastAsia="ja-JP"/>
        </w:rPr>
        <w:t xml:space="preserve"> hotel) and still wants to </w:t>
      </w:r>
      <w:r w:rsidR="0011338C">
        <w:rPr>
          <w:lang w:eastAsia="ja-JP"/>
        </w:rPr>
        <w:t>f</w:t>
      </w:r>
      <w:r w:rsidR="0011338C">
        <w:rPr>
          <w:lang w:eastAsia="ja-JP"/>
        </w:rPr>
        <w:t>i</w:t>
      </w:r>
      <w:r w:rsidR="0011338C" w:rsidRPr="002C312F">
        <w:rPr>
          <w:lang w:eastAsia="ja-JP"/>
        </w:rPr>
        <w:t xml:space="preserve">nd </w:t>
      </w:r>
      <w:r w:rsidRPr="002C312F">
        <w:rPr>
          <w:lang w:eastAsia="ja-JP"/>
        </w:rPr>
        <w:t xml:space="preserve">the location by entering a text close to the exact name (e.g., by entering </w:t>
      </w:r>
      <w:r w:rsidR="00972C71">
        <w:rPr>
          <w:lang w:eastAsia="ja-JP"/>
        </w:rPr>
        <w:t>C</w:t>
      </w:r>
      <w:r w:rsidR="00972C71" w:rsidRPr="002C312F">
        <w:rPr>
          <w:lang w:eastAsia="ja-JP"/>
        </w:rPr>
        <w:t>edar</w:t>
      </w:r>
      <w:r w:rsidRPr="002C312F">
        <w:rPr>
          <w:lang w:eastAsia="ja-JP"/>
        </w:rPr>
        <w:t xml:space="preserve"> hotel)</w:t>
      </w:r>
      <w:r>
        <w:rPr>
          <w:lang w:eastAsia="ja-JP"/>
        </w:rPr>
        <w:t>”</w:t>
      </w:r>
      <w:bookmarkEnd w:id="54"/>
    </w:p>
    <w:p w14:paraId="10F199D1" w14:textId="77777777" w:rsidR="002F57F2" w:rsidRDefault="002F57F2" w:rsidP="002F57F2">
      <w:pPr>
        <w:pStyle w:val="Body"/>
        <w:rPr>
          <w:lang w:eastAsia="ja-JP"/>
        </w:rPr>
      </w:pPr>
      <w:r>
        <w:rPr>
          <w:lang w:eastAsia="ja-JP"/>
        </w:rPr>
        <w:t xml:space="preserve">The sequence diagram for this Use Case realization is similar to the sequence diagram shown in </w:t>
      </w:r>
      <w:r>
        <w:rPr>
          <w:lang w:eastAsia="ja-JP"/>
        </w:rPr>
        <w:fldChar w:fldCharType="begin"/>
      </w:r>
      <w:r>
        <w:rPr>
          <w:lang w:eastAsia="ja-JP"/>
        </w:rPr>
        <w:instrText xml:space="preserve"> REF _Ref438555759 \h </w:instrText>
      </w:r>
      <w:r>
        <w:rPr>
          <w:lang w:eastAsia="ja-JP"/>
        </w:rPr>
      </w:r>
      <w:r>
        <w:rPr>
          <w:lang w:eastAsia="ja-JP"/>
        </w:rPr>
        <w:fldChar w:fldCharType="separate"/>
      </w:r>
      <w:r>
        <w:t xml:space="preserve">Figure </w:t>
      </w:r>
      <w:r>
        <w:rPr>
          <w:noProof/>
        </w:rPr>
        <w:t>7</w:t>
      </w:r>
      <w:r>
        <w:rPr>
          <w:lang w:eastAsia="ja-JP"/>
        </w:rPr>
        <w:fldChar w:fldCharType="end"/>
      </w:r>
      <w:r>
        <w:rPr>
          <w:lang w:eastAsia="ja-JP"/>
        </w:rPr>
        <w:t xml:space="preserve">; however with different values for </w:t>
      </w:r>
      <w:proofErr w:type="spellStart"/>
      <w:r>
        <w:rPr>
          <w:lang w:eastAsia="ja-JP"/>
        </w:rPr>
        <w:t>ftsRequest</w:t>
      </w:r>
      <w:proofErr w:type="spellEnd"/>
      <w:r>
        <w:rPr>
          <w:lang w:eastAsia="ja-JP"/>
        </w:rPr>
        <w:t xml:space="preserve"> call at the beginning.</w:t>
      </w:r>
    </w:p>
    <w:p w14:paraId="613BB807" w14:textId="666F778F" w:rsidR="006D185C" w:rsidRPr="00C51CAF" w:rsidRDefault="002F57F2" w:rsidP="00C51CAF">
      <w:pPr>
        <w:pStyle w:val="Body"/>
        <w:rPr>
          <w:lang w:eastAsia="ja-JP"/>
        </w:rPr>
      </w:pPr>
      <w:r>
        <w:rPr>
          <w:lang w:eastAsia="ja-JP"/>
        </w:rPr>
        <w:t>The user starts a search with a search text indicating the hotel name</w:t>
      </w:r>
      <w:r w:rsidDel="000160CA">
        <w:rPr>
          <w:lang w:eastAsia="ja-JP"/>
        </w:rPr>
        <w:t xml:space="preserve"> </w:t>
      </w:r>
      <w:r>
        <w:rPr>
          <w:lang w:eastAsia="ja-JP"/>
        </w:rPr>
        <w:t xml:space="preserve">(e.g., </w:t>
      </w:r>
      <w:r w:rsidR="00972C71">
        <w:rPr>
          <w:lang w:eastAsia="ja-JP"/>
        </w:rPr>
        <w:t>Cedar</w:t>
      </w:r>
      <w:r>
        <w:rPr>
          <w:lang w:eastAsia="ja-JP"/>
        </w:rPr>
        <w:t xml:space="preserve"> hotel</w:t>
      </w:r>
      <w:r w:rsidR="00972C71">
        <w:rPr>
          <w:lang w:eastAsia="ja-JP"/>
        </w:rPr>
        <w:t>) and</w:t>
      </w:r>
      <w:r>
        <w:rPr>
          <w:lang w:eastAsia="ja-JP"/>
        </w:rPr>
        <w:t xml:space="preserve"> </w:t>
      </w:r>
      <w:r w:rsidR="00972C71">
        <w:rPr>
          <w:lang w:eastAsia="ja-JP"/>
        </w:rPr>
        <w:t>enabling</w:t>
      </w:r>
      <w:r>
        <w:rPr>
          <w:lang w:eastAsia="ja-JP"/>
        </w:rPr>
        <w:t xml:space="preserve"> fuzzy search </w:t>
      </w:r>
      <w:r w:rsidR="0011338C">
        <w:rPr>
          <w:lang w:eastAsia="ja-JP"/>
        </w:rPr>
        <w:t>by</w:t>
      </w:r>
      <w:r>
        <w:rPr>
          <w:lang w:eastAsia="ja-JP"/>
        </w:rPr>
        <w:t xml:space="preserve"> setting ‘</w:t>
      </w:r>
      <w:proofErr w:type="spellStart"/>
      <w:r>
        <w:rPr>
          <w:lang w:eastAsia="ja-JP"/>
        </w:rPr>
        <w:t>fuzzyLevel</w:t>
      </w:r>
      <w:proofErr w:type="spellEnd"/>
      <w:r>
        <w:rPr>
          <w:lang w:eastAsia="ja-JP"/>
        </w:rPr>
        <w:t xml:space="preserve">’ field in </w:t>
      </w:r>
      <w:proofErr w:type="spellStart"/>
      <w:r>
        <w:rPr>
          <w:lang w:eastAsia="ja-JP"/>
        </w:rPr>
        <w:t>ftsSearch</w:t>
      </w:r>
      <w:proofErr w:type="spellEnd"/>
      <w:r>
        <w:rPr>
          <w:lang w:eastAsia="ja-JP"/>
        </w:rPr>
        <w:t xml:space="preserve"> to a non</w:t>
      </w:r>
      <w:r w:rsidR="0011338C">
        <w:rPr>
          <w:lang w:eastAsia="ja-JP"/>
        </w:rPr>
        <w:t>-</w:t>
      </w:r>
      <w:r>
        <w:rPr>
          <w:lang w:eastAsia="ja-JP"/>
        </w:rPr>
        <w:t>zero value.</w:t>
      </w:r>
      <w:r w:rsidR="00972C71">
        <w:rPr>
          <w:lang w:eastAsia="ja-JP"/>
        </w:rPr>
        <w:t xml:space="preserve"> The search engine shall perform a fuzzy search and return the closet match to the entered text. </w:t>
      </w:r>
    </w:p>
    <w:p w14:paraId="0AB3A4D6" w14:textId="4836B150" w:rsidR="00E81F9F" w:rsidRDefault="003E3301" w:rsidP="00E81F9F">
      <w:pPr>
        <w:pStyle w:val="Heading1"/>
      </w:pPr>
      <w:bookmarkStart w:id="55" w:name="_Ref287522315"/>
      <w:bookmarkStart w:id="56" w:name="_Ref287522326"/>
      <w:bookmarkStart w:id="57" w:name="_Ref287522493"/>
      <w:bookmarkStart w:id="58" w:name="_Ref287522508"/>
      <w:bookmarkStart w:id="59" w:name="_Toc473533357"/>
      <w:bookmarkEnd w:id="51"/>
      <w:r>
        <w:lastRenderedPageBreak/>
        <w:t>Interfaces</w:t>
      </w:r>
      <w:bookmarkEnd w:id="55"/>
      <w:bookmarkEnd w:id="56"/>
      <w:bookmarkEnd w:id="57"/>
      <w:bookmarkEnd w:id="58"/>
      <w:bookmarkEnd w:id="59"/>
    </w:p>
    <w:p w14:paraId="28C7655C" w14:textId="5BF3830E" w:rsidR="00E81F9F" w:rsidRDefault="00927957" w:rsidP="00E81F9F">
      <w:pPr>
        <w:pStyle w:val="Body"/>
        <w:rPr>
          <w:lang w:eastAsia="ja-JP"/>
        </w:rPr>
      </w:pPr>
      <w:bookmarkStart w:id="60" w:name="_Ref287522304"/>
      <w:r>
        <w:rPr>
          <w:lang w:eastAsia="ja-JP"/>
        </w:rPr>
        <w:t>This is a normative part of the document</w:t>
      </w:r>
      <w:bookmarkEnd w:id="60"/>
      <w:r w:rsidR="008D41F5">
        <w:rPr>
          <w:lang w:eastAsia="ja-JP"/>
        </w:rPr>
        <w:t>.</w:t>
      </w:r>
    </w:p>
    <w:p w14:paraId="58AB0964" w14:textId="77777777" w:rsidR="008D41F5" w:rsidRDefault="008D41F5" w:rsidP="00E81F9F">
      <w:pPr>
        <w:pStyle w:val="Body"/>
        <w:rPr>
          <w:lang w:eastAsia="ja-JP"/>
        </w:rPr>
      </w:pPr>
    </w:p>
    <w:p w14:paraId="04883612" w14:textId="257C31DD" w:rsidR="00E81F9F" w:rsidRDefault="007B07B9" w:rsidP="00365D4C">
      <w:pPr>
        <w:pStyle w:val="Heading2"/>
        <w:rPr>
          <w:lang w:eastAsia="ja-JP"/>
        </w:rPr>
      </w:pPr>
      <w:bookmarkStart w:id="61" w:name="_Toc473533358"/>
      <w:r>
        <w:rPr>
          <w:lang w:eastAsia="ja-JP"/>
        </w:rPr>
        <w:t xml:space="preserve">Interface </w:t>
      </w:r>
      <w:r w:rsidR="00365D4C" w:rsidRPr="00365D4C">
        <w:rPr>
          <w:lang w:eastAsia="ja-JP"/>
        </w:rPr>
        <w:t>FreeTextSearch</w:t>
      </w:r>
      <w:bookmarkEnd w:id="61"/>
    </w:p>
    <w:p w14:paraId="11269DE8" w14:textId="2996418E" w:rsidR="00365D4C" w:rsidRDefault="00365D4C" w:rsidP="00365D4C">
      <w:pPr>
        <w:pStyle w:val="Heading3"/>
        <w:rPr>
          <w:lang w:eastAsia="ja-JP"/>
        </w:rPr>
      </w:pPr>
      <w:bookmarkStart w:id="62" w:name="_Toc473533359"/>
      <w:r>
        <w:rPr>
          <w:lang w:eastAsia="ja-JP"/>
        </w:rPr>
        <w:t>Franca IDL definition</w:t>
      </w:r>
      <w:bookmarkEnd w:id="62"/>
    </w:p>
    <w:p w14:paraId="78731DFD" w14:textId="0EBD2424" w:rsidR="00365D4C" w:rsidRDefault="00365D4C" w:rsidP="00365D4C">
      <w:pPr>
        <w:pStyle w:val="Body"/>
        <w:rPr>
          <w:lang w:eastAsia="ja-JP"/>
        </w:rPr>
      </w:pPr>
      <w:r>
        <w:rPr>
          <w:lang w:eastAsia="ja-JP"/>
        </w:rPr>
        <w:t xml:space="preserve">The </w:t>
      </w:r>
      <w:r w:rsidR="00870F5F">
        <w:rPr>
          <w:lang w:eastAsia="ja-JP"/>
        </w:rPr>
        <w:t>Franca</w:t>
      </w:r>
      <w:r>
        <w:rPr>
          <w:lang w:eastAsia="ja-JP"/>
        </w:rPr>
        <w:t xml:space="preserve"> IDL definition is based on Franca 0.9.1.</w:t>
      </w:r>
    </w:p>
    <w:p w14:paraId="1265BADA" w14:textId="77777777" w:rsidR="00365D4C" w:rsidRDefault="00365D4C" w:rsidP="00365D4C">
      <w:pPr>
        <w:pStyle w:val="Body"/>
        <w:rPr>
          <w:lang w:eastAsia="ja-JP"/>
        </w:rPr>
      </w:pPr>
    </w:p>
    <w:p w14:paraId="690760E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B1CC0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SPDX-License-Identifier: MPL-2.0</w:t>
      </w:r>
    </w:p>
    <w:p w14:paraId="790284E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Copyright (C) 2015-2016, PCA Peugeot Citroën, XS Embedded GmbH, TomTom International B.V., Continental Automotive GmbH,</w:t>
      </w:r>
    </w:p>
    <w:p w14:paraId="70B17B7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Alpine Electronics R&amp;D Europe GmbH, Harman-Becker Automotive GmbH.</w:t>
      </w:r>
    </w:p>
    <w:p w14:paraId="63DB681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This Source Code Form is subject to the terms of the</w:t>
      </w:r>
    </w:p>
    <w:p w14:paraId="73341F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Mozilla Public License, v. 2.0. If a copy of the MPL was not distributed with</w:t>
      </w:r>
    </w:p>
    <w:p w14:paraId="319CFA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this file, you can obtain one at http://mozilla.org/MPL/2.0/.</w:t>
      </w:r>
    </w:p>
    <w:p w14:paraId="6E4BBB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package</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org.genivi.navigation.freetextsearchservice</w:t>
      </w:r>
      <w:proofErr w:type="spellEnd"/>
    </w:p>
    <w:p w14:paraId="6A6B398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E8AE90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import</w:t>
      </w:r>
      <w:proofErr w:type="gramEnd"/>
      <w:r w:rsidRPr="001D2829">
        <w:rPr>
          <w:rFonts w:ascii="Courier New" w:hAnsi="Courier New" w:cs="Courier New"/>
          <w:lang w:eastAsia="ja-JP"/>
        </w:rPr>
        <w:t xml:space="preserve"> org.genivi.CommonTypes.* from "../../</w:t>
      </w:r>
      <w:proofErr w:type="spellStart"/>
      <w:r w:rsidRPr="001D2829">
        <w:rPr>
          <w:rFonts w:ascii="Courier New" w:hAnsi="Courier New" w:cs="Courier New"/>
          <w:lang w:eastAsia="ja-JP"/>
        </w:rPr>
        <w:t>CommonTypes.fidl</w:t>
      </w:r>
      <w:proofErr w:type="spellEnd"/>
      <w:r w:rsidRPr="001D2829">
        <w:rPr>
          <w:rFonts w:ascii="Courier New" w:hAnsi="Courier New" w:cs="Courier New"/>
          <w:lang w:eastAsia="ja-JP"/>
        </w:rPr>
        <w:t>"</w:t>
      </w:r>
    </w:p>
    <w:p w14:paraId="221B7EF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import</w:t>
      </w:r>
      <w:proofErr w:type="gramEnd"/>
      <w:r w:rsidRPr="001D2829">
        <w:rPr>
          <w:rFonts w:ascii="Courier New" w:hAnsi="Courier New" w:cs="Courier New"/>
          <w:lang w:eastAsia="ja-JP"/>
        </w:rPr>
        <w:t xml:space="preserve"> org.genivi.navigation.NavigationTypes.* from "../</w:t>
      </w:r>
      <w:proofErr w:type="spellStart"/>
      <w:r w:rsidRPr="001D2829">
        <w:rPr>
          <w:rFonts w:ascii="Courier New" w:hAnsi="Courier New" w:cs="Courier New"/>
          <w:lang w:eastAsia="ja-JP"/>
        </w:rPr>
        <w:t>NavigationTypes.fidl</w:t>
      </w:r>
      <w:proofErr w:type="spellEnd"/>
      <w:r w:rsidRPr="001D2829">
        <w:rPr>
          <w:rFonts w:ascii="Courier New" w:hAnsi="Courier New" w:cs="Courier New"/>
          <w:lang w:eastAsia="ja-JP"/>
        </w:rPr>
        <w:t>"</w:t>
      </w:r>
    </w:p>
    <w:p w14:paraId="13E2FBD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5E4115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&lt;**</w:t>
      </w:r>
    </w:p>
    <w:p w14:paraId="197B07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This interface allows a user to find locations by entering a single text string.</w:t>
      </w:r>
    </w:p>
    <w:p w14:paraId="1FE38C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A user of a navigation system needs to find a location on a map, e.g. to use as a destination of a route.</w:t>
      </w:r>
    </w:p>
    <w:p w14:paraId="778A9F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Locations can be identified by different means, for example:</w:t>
      </w:r>
    </w:p>
    <w:p w14:paraId="1C187A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An address, e.g. '2400 Camino Ramon, San Ramon, California, USA.'</w:t>
      </w:r>
    </w:p>
    <w:p w14:paraId="7231D77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A point of interest, e.g. 'Eiffel Tower'.</w:t>
      </w:r>
    </w:p>
    <w:p w14:paraId="7D235DC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A named place, .e.g. 'Amsterdam'</w:t>
      </w:r>
    </w:p>
    <w:p w14:paraId="50D2413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D1D8AD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The system will respond with locations that match the given text string.</w:t>
      </w:r>
    </w:p>
    <w:p w14:paraId="61633C9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For each location, a location handle will be returned that can be used as input to other interfaces,</w:t>
      </w:r>
    </w:p>
    <w:p w14:paraId="3718E77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for</w:t>
      </w:r>
      <w:proofErr w:type="gramEnd"/>
      <w:r w:rsidRPr="001D2829">
        <w:rPr>
          <w:rFonts w:ascii="Courier New" w:hAnsi="Courier New" w:cs="Courier New"/>
          <w:lang w:eastAsia="ja-JP"/>
        </w:rPr>
        <w:t xml:space="preserve"> example to plan a route, or to get more attributes of a point of interest.</w:t>
      </w:r>
    </w:p>
    <w:p w14:paraId="517596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A free text search is initiated by sending a free text search request (Method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 containing the search text and search options input by the user.</w:t>
      </w:r>
    </w:p>
    <w:p w14:paraId="272721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Depending on search options both addresses and POIs are searched for matches. A single request may get multiple result responses (via Signals):</w:t>
      </w:r>
    </w:p>
    <w:p w14:paraId="2350003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 </w:t>
      </w:r>
      <w:proofErr w:type="spellStart"/>
      <w:proofErr w:type="gramStart"/>
      <w:r w:rsidRPr="001D2829">
        <w:rPr>
          <w:rFonts w:ascii="Courier New" w:hAnsi="Courier New" w:cs="Courier New"/>
          <w:lang w:eastAsia="ja-JP"/>
        </w:rPr>
        <w:t>ftsResultAddresses</w:t>
      </w:r>
      <w:proofErr w:type="spellEnd"/>
      <w:proofErr w:type="gramEnd"/>
      <w:r w:rsidRPr="001D2829">
        <w:rPr>
          <w:rFonts w:ascii="Courier New" w:hAnsi="Courier New" w:cs="Courier New"/>
          <w:lang w:eastAsia="ja-JP"/>
        </w:rPr>
        <w:t xml:space="preserve"> to report address matches</w:t>
      </w:r>
    </w:p>
    <w:p w14:paraId="4F2509E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roofErr w:type="spellStart"/>
      <w:proofErr w:type="gramStart"/>
      <w:r w:rsidRPr="001D2829">
        <w:rPr>
          <w:rFonts w:ascii="Courier New" w:hAnsi="Courier New" w:cs="Courier New"/>
          <w:lang w:eastAsia="ja-JP"/>
        </w:rPr>
        <w:t>ftsResultPois</w:t>
      </w:r>
      <w:proofErr w:type="spellEnd"/>
      <w:proofErr w:type="gramEnd"/>
      <w:r w:rsidRPr="001D2829">
        <w:rPr>
          <w:rFonts w:ascii="Courier New" w:hAnsi="Courier New" w:cs="Courier New"/>
          <w:lang w:eastAsia="ja-JP"/>
        </w:rPr>
        <w:t xml:space="preserve"> to report POI matches</w:t>
      </w:r>
    </w:p>
    <w:p w14:paraId="5AF8FD0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roofErr w:type="spellStart"/>
      <w:proofErr w:type="gramStart"/>
      <w:r w:rsidRPr="001D2829">
        <w:rPr>
          <w:rFonts w:ascii="Courier New" w:hAnsi="Courier New" w:cs="Courier New"/>
          <w:lang w:eastAsia="ja-JP"/>
        </w:rPr>
        <w:t>ftsResultPoiSuggestions</w:t>
      </w:r>
      <w:proofErr w:type="spellEnd"/>
      <w:proofErr w:type="gramEnd"/>
      <w:r w:rsidRPr="001D2829">
        <w:rPr>
          <w:rFonts w:ascii="Courier New" w:hAnsi="Courier New" w:cs="Courier New"/>
          <w:lang w:eastAsia="ja-JP"/>
        </w:rPr>
        <w:t xml:space="preserve"> to give suggestions for doing specific POI queries</w:t>
      </w:r>
    </w:p>
    <w:p w14:paraId="1D0F5B1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Each response comes as soon as the results are available, so address results may be received while the search process continues looking for POI matches.</w:t>
      </w:r>
    </w:p>
    <w:p w14:paraId="71267CF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The order in which the results will be received is not defined. The search engine determines which results to return first based on the user input.</w:t>
      </w:r>
    </w:p>
    <w:p w14:paraId="6C95C48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If there are no matches found in a certain type of result, then no response for that type will be sent.</w:t>
      </w:r>
    </w:p>
    <w:p w14:paraId="48A09DE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E.g. if the user input only matches an address but not POIs, then no </w:t>
      </w:r>
      <w:proofErr w:type="spellStart"/>
      <w:r w:rsidRPr="001D2829">
        <w:rPr>
          <w:rFonts w:ascii="Courier New" w:hAnsi="Courier New" w:cs="Courier New"/>
          <w:lang w:eastAsia="ja-JP"/>
        </w:rPr>
        <w:t>ftsResultPois</w:t>
      </w:r>
      <w:proofErr w:type="spellEnd"/>
      <w:r w:rsidRPr="001D2829">
        <w:rPr>
          <w:rFonts w:ascii="Courier New" w:hAnsi="Courier New" w:cs="Courier New"/>
          <w:lang w:eastAsia="ja-JP"/>
        </w:rPr>
        <w:t xml:space="preserve"> response will be sent.</w:t>
      </w:r>
    </w:p>
    <w:p w14:paraId="54D63EF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To indicate that the search has finished an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signal is sent.</w:t>
      </w:r>
    </w:p>
    <w:p w14:paraId="3A3A95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48DB33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**&gt;</w:t>
      </w:r>
    </w:p>
    <w:p w14:paraId="7B203D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EDED54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interface</w:t>
      </w:r>
      <w:proofErr w:type="gramEnd"/>
      <w:r w:rsidRPr="001D2829">
        <w:rPr>
          <w:rFonts w:ascii="Courier New" w:hAnsi="Courier New" w:cs="Courier New"/>
          <w:lang w:eastAsia="ja-JP"/>
        </w:rPr>
        <w:t xml:space="preserve"> FreeTextSearch {</w:t>
      </w:r>
    </w:p>
    <w:p w14:paraId="65A7E8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version</w:t>
      </w:r>
      <w:proofErr w:type="gramEnd"/>
      <w:r w:rsidRPr="001D2829">
        <w:rPr>
          <w:rFonts w:ascii="Courier New" w:hAnsi="Courier New" w:cs="Courier New"/>
          <w:lang w:eastAsia="ja-JP"/>
        </w:rPr>
        <w:t xml:space="preserve"> {</w:t>
      </w:r>
    </w:p>
    <w:p w14:paraId="7591E73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major</w:t>
      </w:r>
      <w:proofErr w:type="gramEnd"/>
      <w:r w:rsidRPr="001D2829">
        <w:rPr>
          <w:rFonts w:ascii="Courier New" w:hAnsi="Courier New" w:cs="Courier New"/>
          <w:lang w:eastAsia="ja-JP"/>
        </w:rPr>
        <w:t xml:space="preserve"> 0</w:t>
      </w:r>
    </w:p>
    <w:p w14:paraId="7960932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minor</w:t>
      </w:r>
      <w:proofErr w:type="gramEnd"/>
      <w:r w:rsidRPr="001D2829">
        <w:rPr>
          <w:rFonts w:ascii="Courier New" w:hAnsi="Courier New" w:cs="Courier New"/>
          <w:lang w:eastAsia="ja-JP"/>
        </w:rPr>
        <w:t xml:space="preserve"> 1</w:t>
      </w:r>
    </w:p>
    <w:p w14:paraId="08F94A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EBD571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0C409F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BC024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Contains constant values used in this interface </w:t>
      </w:r>
    </w:p>
    <w:p w14:paraId="35554EC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4BCB2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enumeration</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FtsRangeConstants</w:t>
      </w:r>
      <w:proofErr w:type="spellEnd"/>
      <w:r w:rsidRPr="001D2829">
        <w:rPr>
          <w:rFonts w:ascii="Courier New" w:hAnsi="Courier New" w:cs="Courier New"/>
          <w:lang w:eastAsia="ja-JP"/>
        </w:rPr>
        <w:t xml:space="preserve"> {</w:t>
      </w:r>
    </w:p>
    <w:p w14:paraId="7619339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MAX_FUZZY_LEVEL = 5</w:t>
      </w:r>
    </w:p>
    <w:p w14:paraId="3FDD063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MAX_SHAPES = 31</w:t>
      </w:r>
    </w:p>
    <w:p w14:paraId="1D4353A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MAX_STRING_LIST_SIZE = 100</w:t>
      </w:r>
    </w:p>
    <w:p w14:paraId="3AECFCF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MAX_RESULTS = 500</w:t>
      </w:r>
    </w:p>
    <w:p w14:paraId="30B08A2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MAX_STRING_LENGTH = 4095</w:t>
      </w:r>
    </w:p>
    <w:p w14:paraId="7FB019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r w:rsidRPr="001D2829">
        <w:rPr>
          <w:rFonts w:ascii="Courier New" w:hAnsi="Courier New" w:cs="Courier New"/>
          <w:lang w:eastAsia="ja-JP"/>
        </w:rPr>
        <w:tab/>
        <w:t>MAX_LOCATION_HANDLES_LIST_SIZE = 4096</w:t>
      </w:r>
    </w:p>
    <w:p w14:paraId="21C9C48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4861EE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85B666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574F80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results are returned in some sequential pages. Each</w:t>
      </w:r>
    </w:p>
    <w:p w14:paraId="135CFB1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page</w:t>
      </w:r>
      <w:proofErr w:type="gramEnd"/>
      <w:r w:rsidRPr="001D2829">
        <w:rPr>
          <w:rFonts w:ascii="Courier New" w:hAnsi="Courier New" w:cs="Courier New"/>
          <w:lang w:eastAsia="ja-JP"/>
        </w:rPr>
        <w:t xml:space="preserve"> is identified with an ID called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The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of the first </w:t>
      </w:r>
    </w:p>
    <w:p w14:paraId="711A730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page</w:t>
      </w:r>
      <w:proofErr w:type="gramEnd"/>
      <w:r w:rsidRPr="001D2829">
        <w:rPr>
          <w:rFonts w:ascii="Courier New" w:hAnsi="Courier New" w:cs="Courier New"/>
          <w:lang w:eastAsia="ja-JP"/>
        </w:rPr>
        <w:t xml:space="preserve"> is zero and </w:t>
      </w:r>
      <w:proofErr w:type="spellStart"/>
      <w:r w:rsidRPr="001D2829">
        <w:rPr>
          <w:rFonts w:ascii="Courier New" w:hAnsi="Courier New" w:cs="Courier New"/>
          <w:lang w:eastAsia="ja-JP"/>
        </w:rPr>
        <w:t>pageIds</w:t>
      </w:r>
      <w:proofErr w:type="spellEnd"/>
      <w:r w:rsidRPr="001D2829">
        <w:rPr>
          <w:rFonts w:ascii="Courier New" w:hAnsi="Courier New" w:cs="Courier New"/>
          <w:lang w:eastAsia="ja-JP"/>
        </w:rPr>
        <w:t xml:space="preserve"> are incremented by one for each subsequent page. </w:t>
      </w:r>
    </w:p>
    <w:p w14:paraId="1EBCD30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Value -1 indicates that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is not specified.</w:t>
      </w:r>
    </w:p>
    <w:p w14:paraId="4CF87F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w:t>
      </w:r>
    </w:p>
    <w:p w14:paraId="7443D21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is Int32</w:t>
      </w:r>
    </w:p>
    <w:p w14:paraId="68DECCE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668E9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1CA3DAE" w14:textId="545B5FBD"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Type to represent most texts in this interface.</w:t>
      </w:r>
    </w:p>
    <w:p w14:paraId="06AD23D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Character set = UNICODE</w:t>
      </w:r>
    </w:p>
    <w:p w14:paraId="3B44AA9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Maximum length = MAX_STRING_LENGTH</w:t>
      </w:r>
    </w:p>
    <w:p w14:paraId="545191F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85977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B3D56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is String</w:t>
      </w:r>
    </w:p>
    <w:p w14:paraId="7B2101D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C4FDC1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EBB092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strings</w:t>
      </w:r>
    </w:p>
    <w:p w14:paraId="485A790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MAX_STRING_LIST_SIZE</w:t>
      </w:r>
    </w:p>
    <w:p w14:paraId="51E2D2C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5BDA53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of </w:t>
      </w:r>
      <w:proofErr w:type="spellStart"/>
      <w:r w:rsidRPr="001D2829">
        <w:rPr>
          <w:rFonts w:ascii="Courier New" w:hAnsi="Courier New" w:cs="Courier New"/>
          <w:lang w:eastAsia="ja-JP"/>
        </w:rPr>
        <w:t>FtsString</w:t>
      </w:r>
      <w:proofErr w:type="spellEnd"/>
    </w:p>
    <w:p w14:paraId="5778F9C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71392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4D6C42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route corridor</w:t>
      </w:r>
    </w:p>
    <w:p w14:paraId="5E2F03C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CB192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RouteCorridor</w:t>
      </w:r>
      <w:proofErr w:type="spellEnd"/>
      <w:r w:rsidRPr="001D2829">
        <w:rPr>
          <w:rFonts w:ascii="Courier New" w:hAnsi="Courier New" w:cs="Courier New"/>
          <w:lang w:eastAsia="ja-JP"/>
        </w:rPr>
        <w:t xml:space="preserve"> {</w:t>
      </w:r>
    </w:p>
    <w:p w14:paraId="535ADA8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F7E757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16E0D5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Route handle used to select a route.</w:t>
      </w:r>
    </w:p>
    <w:p w14:paraId="460256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Can be 0 to use the route for which guidance is started with </w:t>
      </w:r>
      <w:proofErr w:type="spellStart"/>
      <w:r w:rsidRPr="001D2829">
        <w:rPr>
          <w:rFonts w:ascii="Courier New" w:hAnsi="Courier New" w:cs="Courier New"/>
          <w:lang w:eastAsia="ja-JP"/>
        </w:rPr>
        <w:t>startGuidance</w:t>
      </w:r>
      <w:proofErr w:type="spellEnd"/>
      <w:r w:rsidRPr="001D2829">
        <w:rPr>
          <w:rFonts w:ascii="Courier New" w:hAnsi="Courier New" w:cs="Courier New"/>
          <w:lang w:eastAsia="ja-JP"/>
        </w:rPr>
        <w:t xml:space="preserve"> </w:t>
      </w:r>
    </w:p>
    <w:p w14:paraId="62B60C2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from</w:t>
      </w:r>
      <w:proofErr w:type="gramEnd"/>
      <w:r w:rsidRPr="001D2829">
        <w:rPr>
          <w:rFonts w:ascii="Courier New" w:hAnsi="Courier New" w:cs="Courier New"/>
          <w:lang w:eastAsia="ja-JP"/>
        </w:rPr>
        <w:t xml:space="preserve"> Guidance interface.</w:t>
      </w:r>
    </w:p>
    <w:p w14:paraId="7CFC62B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9641C0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routeHandle</w:t>
      </w:r>
      <w:proofErr w:type="spellEnd"/>
    </w:p>
    <w:p w14:paraId="1094746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2A41E23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C8F3E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Offset on route from the start of the route, in meters.</w:t>
      </w:r>
    </w:p>
    <w:p w14:paraId="5E645A9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AF5758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startOffset</w:t>
      </w:r>
      <w:proofErr w:type="spellEnd"/>
    </w:p>
    <w:p w14:paraId="45ABA2B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48E80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9EE350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Width of the corridor, in meters.</w:t>
      </w:r>
    </w:p>
    <w:p w14:paraId="5274D08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67122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corridorWidth</w:t>
      </w:r>
      <w:proofErr w:type="spellEnd"/>
    </w:p>
    <w:p w14:paraId="1D386B8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882758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&lt;**</w:t>
      </w:r>
    </w:p>
    <w:p w14:paraId="5FE2D7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Length of the corridor, in meters.</w:t>
      </w:r>
    </w:p>
    <w:p w14:paraId="1C607A2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Can be 0 to search until the end of the route.</w:t>
      </w:r>
    </w:p>
    <w:p w14:paraId="3C3B8D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3BBC4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corridorLength</w:t>
      </w:r>
      <w:proofErr w:type="spellEnd"/>
    </w:p>
    <w:p w14:paraId="6570D9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
    <w:p w14:paraId="3550048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9CA81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8E6C3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union to contain any of the possible search shapes.</w:t>
      </w:r>
    </w:p>
    <w:p w14:paraId="57F2687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search can be limited to the area of a circle or rectangle or to a route corridor </w:t>
      </w:r>
    </w:p>
    <w:p w14:paraId="099F55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around</w:t>
      </w:r>
      <w:proofErr w:type="gramEnd"/>
      <w:r w:rsidRPr="001D2829">
        <w:rPr>
          <w:rFonts w:ascii="Courier New" w:hAnsi="Courier New" w:cs="Courier New"/>
          <w:lang w:eastAsia="ja-JP"/>
        </w:rPr>
        <w:t xml:space="preserve"> a planned route. </w:t>
      </w:r>
    </w:p>
    <w:p w14:paraId="4092BFE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8D857E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union</w:t>
      </w:r>
      <w:proofErr w:type="gramEnd"/>
      <w:r w:rsidRPr="001D2829">
        <w:rPr>
          <w:rFonts w:ascii="Courier New" w:hAnsi="Courier New" w:cs="Courier New"/>
          <w:lang w:eastAsia="ja-JP"/>
        </w:rPr>
        <w:t xml:space="preserve"> Shape {</w:t>
      </w:r>
    </w:p>
    <w:p w14:paraId="7EB237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Circle </w:t>
      </w:r>
      <w:proofErr w:type="spellStart"/>
      <w:r w:rsidRPr="001D2829">
        <w:rPr>
          <w:rFonts w:ascii="Courier New" w:hAnsi="Courier New" w:cs="Courier New"/>
          <w:lang w:eastAsia="ja-JP"/>
        </w:rPr>
        <w:t>circle</w:t>
      </w:r>
      <w:proofErr w:type="spellEnd"/>
    </w:p>
    <w:p w14:paraId="1619541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Rectangle </w:t>
      </w:r>
      <w:proofErr w:type="spellStart"/>
      <w:r w:rsidRPr="001D2829">
        <w:rPr>
          <w:rFonts w:ascii="Courier New" w:hAnsi="Courier New" w:cs="Courier New"/>
          <w:lang w:eastAsia="ja-JP"/>
        </w:rPr>
        <w:t>rectangle</w:t>
      </w:r>
      <w:proofErr w:type="spellEnd"/>
    </w:p>
    <w:p w14:paraId="64BC0F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RouteCorridor</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routeCorridor</w:t>
      </w:r>
      <w:proofErr w:type="spellEnd"/>
    </w:p>
    <w:p w14:paraId="1DA8F2B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57309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94DC7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7F370F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shapes.</w:t>
      </w:r>
    </w:p>
    <w:p w14:paraId="7141005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MAX_SHAPES</w:t>
      </w:r>
    </w:p>
    <w:p w14:paraId="65B67F7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2545CAA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17D611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ShapeList</w:t>
      </w:r>
      <w:proofErr w:type="spellEnd"/>
      <w:r w:rsidRPr="001D2829">
        <w:rPr>
          <w:rFonts w:ascii="Courier New" w:hAnsi="Courier New" w:cs="Courier New"/>
          <w:lang w:eastAsia="ja-JP"/>
        </w:rPr>
        <w:t xml:space="preserve"> of Shape</w:t>
      </w:r>
    </w:p>
    <w:p w14:paraId="4203383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090E6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1F07B3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maximum number of results to be returned.</w:t>
      </w:r>
    </w:p>
    <w:p w14:paraId="21B29F7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0:MAX_RESULTS]</w:t>
      </w:r>
    </w:p>
    <w:p w14:paraId="5C9BF5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63024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PageSize</w:t>
      </w:r>
      <w:proofErr w:type="spellEnd"/>
      <w:r w:rsidRPr="001D2829">
        <w:rPr>
          <w:rFonts w:ascii="Courier New" w:hAnsi="Courier New" w:cs="Courier New"/>
          <w:lang w:eastAsia="ja-JP"/>
        </w:rPr>
        <w:t xml:space="preserve"> is UInt16</w:t>
      </w:r>
    </w:p>
    <w:p w14:paraId="5FFF2E6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BA3C5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4DEFC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options for a search request.</w:t>
      </w:r>
    </w:p>
    <w:p w14:paraId="697F31E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options are flags which can be OR-</w:t>
      </w:r>
      <w:proofErr w:type="spellStart"/>
      <w:r w:rsidRPr="001D2829">
        <w:rPr>
          <w:rFonts w:ascii="Courier New" w:hAnsi="Courier New" w:cs="Courier New"/>
          <w:lang w:eastAsia="ja-JP"/>
        </w:rPr>
        <w:t>ed</w:t>
      </w:r>
      <w:proofErr w:type="spellEnd"/>
      <w:r w:rsidRPr="001D2829">
        <w:rPr>
          <w:rFonts w:ascii="Courier New" w:hAnsi="Courier New" w:cs="Courier New"/>
          <w:lang w:eastAsia="ja-JP"/>
        </w:rPr>
        <w:t xml:space="preserve"> together to create </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w:t>
      </w:r>
    </w:p>
    <w:p w14:paraId="4FA98BC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663777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enumeration</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SearchOption</w:t>
      </w:r>
      <w:proofErr w:type="spellEnd"/>
      <w:r w:rsidRPr="001D2829">
        <w:rPr>
          <w:rFonts w:ascii="Courier New" w:hAnsi="Courier New" w:cs="Courier New"/>
          <w:lang w:eastAsia="ja-JP"/>
        </w:rPr>
        <w:t xml:space="preserve"> {</w:t>
      </w:r>
    </w:p>
    <w:p w14:paraId="20EA7F2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F1C9EC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8035D0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addresses. </w:t>
      </w:r>
    </w:p>
    <w:p w14:paraId="6414CC9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w:t>
      </w:r>
    </w:p>
    <w:p w14:paraId="0CFA21D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ADDRESS = 1</w:t>
      </w:r>
    </w:p>
    <w:p w14:paraId="72F0EC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FA167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E1005C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POIs. </w:t>
      </w:r>
    </w:p>
    <w:p w14:paraId="17B9F7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46B58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POI = 2</w:t>
      </w:r>
    </w:p>
    <w:p w14:paraId="353BDED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4E184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AB62E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Get POI suggestions. </w:t>
      </w:r>
    </w:p>
    <w:p w14:paraId="6A2C58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2550E1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POI_SUGGESTION = 4</w:t>
      </w:r>
    </w:p>
    <w:p w14:paraId="540A9AD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5E3081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1B9457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Do not search places when doing an address search. </w:t>
      </w:r>
    </w:p>
    <w:p w14:paraId="1BAB0F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C8C9A7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NO_PLACES = 65536</w:t>
      </w:r>
    </w:p>
    <w:p w14:paraId="090F2A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5E0B3E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862536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Do not search streets when doing an address search. </w:t>
      </w:r>
    </w:p>
    <w:p w14:paraId="2F25550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63BCE8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NO_STREETS = 131072</w:t>
      </w:r>
    </w:p>
    <w:p w14:paraId="7F6DDFF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536BE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03473C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Do not make assumptions on POI categories. </w:t>
      </w:r>
    </w:p>
    <w:p w14:paraId="474A6F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DAE56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NO_POI_CATEGORY_ASSUMPTIONS = 262144</w:t>
      </w:r>
    </w:p>
    <w:p w14:paraId="74466F7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D2FF22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3691F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Do not search political divisions when doing an address search.</w:t>
      </w:r>
    </w:p>
    <w:p w14:paraId="32FAA0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3EE898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NO_POLITICAL_DIVISIONS = 524288</w:t>
      </w:r>
    </w:p>
    <w:p w14:paraId="011E07D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8204F4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A8E0DC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 POI links.</w:t>
      </w:r>
    </w:p>
    <w:p w14:paraId="06B3F0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If this option is set in the query, POI results will be marked appropriately </w:t>
      </w:r>
    </w:p>
    <w:p w14:paraId="4012AA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if</w:t>
      </w:r>
      <w:proofErr w:type="gramEnd"/>
      <w:r w:rsidRPr="001D2829">
        <w:rPr>
          <w:rFonts w:ascii="Courier New" w:hAnsi="Courier New" w:cs="Courier New"/>
          <w:lang w:eastAsia="ja-JP"/>
        </w:rPr>
        <w:t xml:space="preserve"> they are parents or children. </w:t>
      </w:r>
    </w:p>
    <w:p w14:paraId="2736C3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        </w:t>
      </w:r>
    </w:p>
    <w:p w14:paraId="7AFC3D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POI_INDICATE_LINKS = 1048576</w:t>
      </w:r>
    </w:p>
    <w:p w14:paraId="39D3FA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4369F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EA1871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5C9125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An OR-</w:t>
      </w:r>
      <w:proofErr w:type="spellStart"/>
      <w:r w:rsidRPr="001D2829">
        <w:rPr>
          <w:rFonts w:ascii="Courier New" w:hAnsi="Courier New" w:cs="Courier New"/>
          <w:lang w:eastAsia="ja-JP"/>
        </w:rPr>
        <w:t>ed</w:t>
      </w:r>
      <w:proofErr w:type="spellEnd"/>
      <w:r w:rsidRPr="001D2829">
        <w:rPr>
          <w:rFonts w:ascii="Courier New" w:hAnsi="Courier New" w:cs="Courier New"/>
          <w:lang w:eastAsia="ja-JP"/>
        </w:rPr>
        <w:t xml:space="preserve"> combination of </w:t>
      </w:r>
      <w:proofErr w:type="spellStart"/>
      <w:r w:rsidRPr="001D2829">
        <w:rPr>
          <w:rFonts w:ascii="Courier New" w:hAnsi="Courier New" w:cs="Courier New"/>
          <w:lang w:eastAsia="ja-JP"/>
        </w:rPr>
        <w:t>SearchOption</w:t>
      </w:r>
      <w:proofErr w:type="spellEnd"/>
      <w:r w:rsidRPr="001D2829">
        <w:rPr>
          <w:rFonts w:ascii="Courier New" w:hAnsi="Courier New" w:cs="Courier New"/>
          <w:lang w:eastAsia="ja-JP"/>
        </w:rPr>
        <w:t xml:space="preserve"> flags.</w:t>
      </w:r>
    </w:p>
    <w:p w14:paraId="6DD267C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0:0xffffffff]</w:t>
      </w:r>
    </w:p>
    <w:p w14:paraId="3BE430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C129A2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 xml:space="preserve"> is UInt32</w:t>
      </w:r>
    </w:p>
    <w:p w14:paraId="30B1042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1F8AC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BFD7E2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request status. </w:t>
      </w:r>
    </w:p>
    <w:p w14:paraId="16DDF3C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BDE60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enumeration</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FtsStatus</w:t>
      </w:r>
      <w:proofErr w:type="spellEnd"/>
      <w:r w:rsidRPr="001D2829">
        <w:rPr>
          <w:rFonts w:ascii="Courier New" w:hAnsi="Courier New" w:cs="Courier New"/>
          <w:lang w:eastAsia="ja-JP"/>
        </w:rPr>
        <w:t xml:space="preserve"> {</w:t>
      </w:r>
    </w:p>
    <w:p w14:paraId="7D3293D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85DB29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D99E3E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No problem. </w:t>
      </w:r>
    </w:p>
    <w:p w14:paraId="73C9484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BE75F9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OK = 0</w:t>
      </w:r>
    </w:p>
    <w:p w14:paraId="464B889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AC4B7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7C308E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User aborted search. </w:t>
      </w:r>
    </w:p>
    <w:p w14:paraId="203A18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FB7C92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ABORTED = 1</w:t>
      </w:r>
    </w:p>
    <w:p w14:paraId="78AC175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D080C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8E742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Search string is too short to evaluate. </w:t>
      </w:r>
    </w:p>
    <w:p w14:paraId="1AEF9E7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5A007C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PREFIX_TOO_SHORT = 2</w:t>
      </w:r>
    </w:p>
    <w:p w14:paraId="1756A25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19E25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B22559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An internal error occurred in the FTS engine.  </w:t>
      </w:r>
    </w:p>
    <w:p w14:paraId="4F3A16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27C84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INTERNAL_ERROR = 3</w:t>
      </w:r>
    </w:p>
    <w:p w14:paraId="7E00C2A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E389AB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C9487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No FTS index for the current map. </w:t>
      </w:r>
    </w:p>
    <w:p w14:paraId="49116B7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C55541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INDEX_MISSING = 4</w:t>
      </w:r>
    </w:p>
    <w:p w14:paraId="308864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B80A00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&lt;**</w:t>
      </w:r>
    </w:p>
    <w:p w14:paraId="108819D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FTS index format is not supported. </w:t>
      </w:r>
    </w:p>
    <w:p w14:paraId="50550DB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9FC554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BAD_VERSION = 5</w:t>
      </w:r>
    </w:p>
    <w:p w14:paraId="105FCA2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5D9FE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712A0C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search query not supported by the FTS engine. </w:t>
      </w:r>
    </w:p>
    <w:p w14:paraId="00AEB2E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911519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INVALID_PARAMETER_QUERY = 6</w:t>
      </w:r>
    </w:p>
    <w:p w14:paraId="3874886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9A23F6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066ED5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search location not on this earth. </w:t>
      </w:r>
    </w:p>
    <w:p w14:paraId="57AB1E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AB5928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INVALID_PARAMETER_SEARCH_LOCATION = 7</w:t>
      </w:r>
    </w:p>
    <w:p w14:paraId="02C37E9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0DB50A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8B0DCB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An invalid page size. </w:t>
      </w:r>
    </w:p>
    <w:p w14:paraId="540F8F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4123DB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INVALID_PARAMETER_PAGE_SIZE = 8</w:t>
      </w:r>
    </w:p>
    <w:p w14:paraId="7AD6403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8695FF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D9310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Invalid search options passed to the FTS engine. </w:t>
      </w:r>
    </w:p>
    <w:p w14:paraId="1DFA1C5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1F1D0D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INVALID_PARAMETER_SEARCH_OPTIONS = 9</w:t>
      </w:r>
    </w:p>
    <w:p w14:paraId="38A8D6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041C3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5ED7FB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Invalid search conditions passed to the FTS engine. </w:t>
      </w:r>
    </w:p>
    <w:p w14:paraId="734972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3AD713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INVALID_PARAMETER_SEARCH_CONDITIONS = 10</w:t>
      </w:r>
    </w:p>
    <w:p w14:paraId="0FDC975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CA7522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A068E2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One </w:t>
      </w:r>
      <w:proofErr w:type="gramStart"/>
      <w:r w:rsidRPr="001D2829">
        <w:rPr>
          <w:rFonts w:ascii="Courier New" w:hAnsi="Courier New" w:cs="Courier New"/>
          <w:lang w:eastAsia="ja-JP"/>
        </w:rPr>
        <w:t>or  more</w:t>
      </w:r>
      <w:proofErr w:type="gramEnd"/>
      <w:r w:rsidRPr="001D2829">
        <w:rPr>
          <w:rFonts w:ascii="Courier New" w:hAnsi="Courier New" w:cs="Courier New"/>
          <w:lang w:eastAsia="ja-JP"/>
        </w:rPr>
        <w:t xml:space="preserve"> of the search shapes are invalid. </w:t>
      </w:r>
    </w:p>
    <w:p w14:paraId="488984E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EBB83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INVALID_PARAMETER_SEARCH_SHAPES = 11</w:t>
      </w:r>
    </w:p>
    <w:p w14:paraId="5AAFD40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26671D2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CD5B1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fuzzy level is not in the allowed range: [0</w:t>
      </w:r>
      <w:proofErr w:type="gramStart"/>
      <w:r w:rsidRPr="001D2829">
        <w:rPr>
          <w:rFonts w:ascii="Courier New" w:hAnsi="Courier New" w:cs="Courier New"/>
          <w:lang w:eastAsia="ja-JP"/>
        </w:rPr>
        <w:t>,MAX</w:t>
      </w:r>
      <w:proofErr w:type="gramEnd"/>
      <w:r w:rsidRPr="001D2829">
        <w:rPr>
          <w:rFonts w:ascii="Courier New" w:hAnsi="Courier New" w:cs="Courier New"/>
          <w:lang w:eastAsia="ja-JP"/>
        </w:rPr>
        <w:t>_FUZZY_LEVEL].</w:t>
      </w:r>
    </w:p>
    <w:p w14:paraId="0D135A3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A77FD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INVALID_PARAMETER_FUZZY_LEVEL = 12</w:t>
      </w:r>
    </w:p>
    <w:p w14:paraId="284A4F6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
    <w:p w14:paraId="45D3E4B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CF984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input consisted of invalid geographic coordinates.</w:t>
      </w:r>
    </w:p>
    <w:p w14:paraId="3B5010A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        </w:t>
      </w:r>
    </w:p>
    <w:p w14:paraId="099AD48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INVALID_COORDINATES_INPUT = 13</w:t>
      </w:r>
    </w:p>
    <w:p w14:paraId="13D7B89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5D1AD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80B6AD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90DB3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Handle to a location.</w:t>
      </w:r>
    </w:p>
    <w:p w14:paraId="3DAA80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0:0xffffffff]</w:t>
      </w:r>
    </w:p>
    <w:p w14:paraId="50FF1F7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6668F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7A8F7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w:t>
      </w:r>
      <w:proofErr w:type="spellEnd"/>
      <w:r w:rsidRPr="001D2829">
        <w:rPr>
          <w:rFonts w:ascii="Courier New" w:hAnsi="Courier New" w:cs="Courier New"/>
          <w:lang w:eastAsia="ja-JP"/>
        </w:rPr>
        <w:t xml:space="preserve"> is UInt32</w:t>
      </w:r>
    </w:p>
    <w:p w14:paraId="7835A05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C554C2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F5640B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w:t>
      </w:r>
      <w:proofErr w:type="spellStart"/>
      <w:r w:rsidRPr="001D2829">
        <w:rPr>
          <w:rFonts w:ascii="Courier New" w:hAnsi="Courier New" w:cs="Courier New"/>
          <w:lang w:eastAsia="ja-JP"/>
        </w:rPr>
        <w:t>LocationHandles</w:t>
      </w:r>
      <w:proofErr w:type="spellEnd"/>
      <w:r w:rsidRPr="001D2829">
        <w:rPr>
          <w:rFonts w:ascii="Courier New" w:hAnsi="Courier New" w:cs="Courier New"/>
          <w:lang w:eastAsia="ja-JP"/>
        </w:rPr>
        <w:t>.</w:t>
      </w:r>
    </w:p>
    <w:p w14:paraId="1AFD853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MAX_LOCATION_HANDLES_LIST_SIZE</w:t>
      </w:r>
    </w:p>
    <w:p w14:paraId="0AEBAB6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E1B58E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A2E38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LocationHandleList</w:t>
      </w:r>
      <w:proofErr w:type="spellEnd"/>
      <w:r w:rsidRPr="001D2829">
        <w:rPr>
          <w:rFonts w:ascii="Courier New" w:hAnsi="Courier New" w:cs="Courier New"/>
          <w:lang w:eastAsia="ja-JP"/>
        </w:rPr>
        <w:t xml:space="preserve"> of </w:t>
      </w:r>
      <w:proofErr w:type="spellStart"/>
      <w:r w:rsidRPr="001D2829">
        <w:rPr>
          <w:rFonts w:ascii="Courier New" w:hAnsi="Courier New" w:cs="Courier New"/>
          <w:lang w:eastAsia="ja-JP"/>
        </w:rPr>
        <w:t>LocationHandle</w:t>
      </w:r>
      <w:proofErr w:type="spellEnd"/>
    </w:p>
    <w:p w14:paraId="6A2D571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8739B5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61A83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If a user entered a non-existing house number then the closest existing</w:t>
      </w:r>
    </w:p>
    <w:p w14:paraId="32445E4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number</w:t>
      </w:r>
      <w:proofErr w:type="gramEnd"/>
      <w:r w:rsidRPr="001D2829">
        <w:rPr>
          <w:rFonts w:ascii="Courier New" w:hAnsi="Courier New" w:cs="Courier New"/>
          <w:lang w:eastAsia="ja-JP"/>
        </w:rPr>
        <w:t xml:space="preserve"> is returned. The </w:t>
      </w:r>
      <w:proofErr w:type="spellStart"/>
      <w:r w:rsidRPr="001D2829">
        <w:rPr>
          <w:rFonts w:ascii="Courier New" w:hAnsi="Courier New" w:cs="Courier New"/>
          <w:lang w:eastAsia="ja-JP"/>
        </w:rPr>
        <w:t>houseNumberFromInput</w:t>
      </w:r>
      <w:proofErr w:type="spellEnd"/>
      <w:r w:rsidRPr="001D2829">
        <w:rPr>
          <w:rFonts w:ascii="Courier New" w:hAnsi="Courier New" w:cs="Courier New"/>
          <w:lang w:eastAsia="ja-JP"/>
        </w:rPr>
        <w:t xml:space="preserve"> will contain the house</w:t>
      </w:r>
    </w:p>
    <w:p w14:paraId="03E1F70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number</w:t>
      </w:r>
      <w:proofErr w:type="gramEnd"/>
      <w:r w:rsidRPr="001D2829">
        <w:rPr>
          <w:rFonts w:ascii="Courier New" w:hAnsi="Courier New" w:cs="Courier New"/>
          <w:lang w:eastAsia="ja-JP"/>
        </w:rPr>
        <w:t xml:space="preserve"> from the user input, the </w:t>
      </w:r>
      <w:proofErr w:type="spellStart"/>
      <w:r w:rsidRPr="001D2829">
        <w:rPr>
          <w:rFonts w:ascii="Courier New" w:hAnsi="Courier New" w:cs="Courier New"/>
          <w:lang w:eastAsia="ja-JP"/>
        </w:rPr>
        <w:t>houseNumber</w:t>
      </w:r>
      <w:proofErr w:type="spellEnd"/>
      <w:r w:rsidRPr="001D2829">
        <w:rPr>
          <w:rFonts w:ascii="Courier New" w:hAnsi="Courier New" w:cs="Courier New"/>
          <w:lang w:eastAsia="ja-JP"/>
        </w:rPr>
        <w:t xml:space="preserve"> will contain closest house number.</w:t>
      </w:r>
    </w:p>
    <w:p w14:paraId="0ECE9F9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If the map does not contain house numbers for the street, but the user</w:t>
      </w:r>
    </w:p>
    <w:p w14:paraId="27CD016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input</w:t>
      </w:r>
      <w:proofErr w:type="gramEnd"/>
      <w:r w:rsidRPr="001D2829">
        <w:rPr>
          <w:rFonts w:ascii="Courier New" w:hAnsi="Courier New" w:cs="Courier New"/>
          <w:lang w:eastAsia="ja-JP"/>
        </w:rPr>
        <w:t xml:space="preserve"> seems to have a house number, then </w:t>
      </w:r>
      <w:proofErr w:type="spellStart"/>
      <w:r w:rsidRPr="001D2829">
        <w:rPr>
          <w:rFonts w:ascii="Courier New" w:hAnsi="Courier New" w:cs="Courier New"/>
          <w:lang w:eastAsia="ja-JP"/>
        </w:rPr>
        <w:t>houseNumber</w:t>
      </w:r>
      <w:proofErr w:type="spellEnd"/>
      <w:r w:rsidRPr="001D2829">
        <w:rPr>
          <w:rFonts w:ascii="Courier New" w:hAnsi="Courier New" w:cs="Courier New"/>
          <w:lang w:eastAsia="ja-JP"/>
        </w:rPr>
        <w:t xml:space="preserve"> will be empty and</w:t>
      </w:r>
    </w:p>
    <w:p w14:paraId="7EBAAF7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houseNumberFromInput</w:t>
      </w:r>
      <w:proofErr w:type="spellEnd"/>
      <w:proofErr w:type="gramEnd"/>
      <w:r w:rsidRPr="001D2829">
        <w:rPr>
          <w:rFonts w:ascii="Courier New" w:hAnsi="Courier New" w:cs="Courier New"/>
          <w:lang w:eastAsia="ja-JP"/>
        </w:rPr>
        <w:t xml:space="preserve"> will contain the number from the input.              </w:t>
      </w:r>
    </w:p>
    <w:p w14:paraId="5AE96DA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8204C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StreetDetails</w:t>
      </w:r>
      <w:proofErr w:type="spellEnd"/>
      <w:r w:rsidRPr="001D2829">
        <w:rPr>
          <w:rFonts w:ascii="Courier New" w:hAnsi="Courier New" w:cs="Courier New"/>
          <w:lang w:eastAsia="ja-JP"/>
        </w:rPr>
        <w:t xml:space="preserve"> {</w:t>
      </w:r>
    </w:p>
    <w:p w14:paraId="1A310EF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streetName</w:t>
      </w:r>
      <w:proofErr w:type="spellEnd"/>
    </w:p>
    <w:p w14:paraId="6718671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E38724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68567E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If a user entered a non-existing house number then the closest existing</w:t>
      </w:r>
    </w:p>
    <w:p w14:paraId="06F0261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number</w:t>
      </w:r>
      <w:proofErr w:type="gramEnd"/>
      <w:r w:rsidRPr="001D2829">
        <w:rPr>
          <w:rFonts w:ascii="Courier New" w:hAnsi="Courier New" w:cs="Courier New"/>
          <w:lang w:eastAsia="ja-JP"/>
        </w:rPr>
        <w:t xml:space="preserve"> is returned. The </w:t>
      </w:r>
      <w:proofErr w:type="spellStart"/>
      <w:r w:rsidRPr="001D2829">
        <w:rPr>
          <w:rFonts w:ascii="Courier New" w:hAnsi="Courier New" w:cs="Courier New"/>
          <w:lang w:eastAsia="ja-JP"/>
        </w:rPr>
        <w:t>houseNumberFromInput</w:t>
      </w:r>
      <w:proofErr w:type="spellEnd"/>
      <w:r w:rsidRPr="001D2829">
        <w:rPr>
          <w:rFonts w:ascii="Courier New" w:hAnsi="Courier New" w:cs="Courier New"/>
          <w:lang w:eastAsia="ja-JP"/>
        </w:rPr>
        <w:t xml:space="preserve"> will contain the house</w:t>
      </w:r>
    </w:p>
    <w:p w14:paraId="45F329E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roofErr w:type="gramStart"/>
      <w:r w:rsidRPr="001D2829">
        <w:rPr>
          <w:rFonts w:ascii="Courier New" w:hAnsi="Courier New" w:cs="Courier New"/>
          <w:lang w:eastAsia="ja-JP"/>
        </w:rPr>
        <w:t>number</w:t>
      </w:r>
      <w:proofErr w:type="gramEnd"/>
      <w:r w:rsidRPr="001D2829">
        <w:rPr>
          <w:rFonts w:ascii="Courier New" w:hAnsi="Courier New" w:cs="Courier New"/>
          <w:lang w:eastAsia="ja-JP"/>
        </w:rPr>
        <w:t xml:space="preserve"> from the user input, the </w:t>
      </w:r>
      <w:proofErr w:type="spellStart"/>
      <w:r w:rsidRPr="001D2829">
        <w:rPr>
          <w:rFonts w:ascii="Courier New" w:hAnsi="Courier New" w:cs="Courier New"/>
          <w:lang w:eastAsia="ja-JP"/>
        </w:rPr>
        <w:t>houseNumber</w:t>
      </w:r>
      <w:proofErr w:type="spellEnd"/>
      <w:r w:rsidRPr="001D2829">
        <w:rPr>
          <w:rFonts w:ascii="Courier New" w:hAnsi="Courier New" w:cs="Courier New"/>
          <w:lang w:eastAsia="ja-JP"/>
        </w:rPr>
        <w:t xml:space="preserve"> will contain closest house number.</w:t>
      </w:r>
    </w:p>
    <w:p w14:paraId="1C9AACE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If the map does not contain house numbers for the street, but the user</w:t>
      </w:r>
    </w:p>
    <w:p w14:paraId="74E7DFA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input</w:t>
      </w:r>
      <w:proofErr w:type="gramEnd"/>
      <w:r w:rsidRPr="001D2829">
        <w:rPr>
          <w:rFonts w:ascii="Courier New" w:hAnsi="Courier New" w:cs="Courier New"/>
          <w:lang w:eastAsia="ja-JP"/>
        </w:rPr>
        <w:t xml:space="preserve"> seems to have a house number, then </w:t>
      </w:r>
      <w:proofErr w:type="spellStart"/>
      <w:r w:rsidRPr="001D2829">
        <w:rPr>
          <w:rFonts w:ascii="Courier New" w:hAnsi="Courier New" w:cs="Courier New"/>
          <w:lang w:eastAsia="ja-JP"/>
        </w:rPr>
        <w:t>houseNumber</w:t>
      </w:r>
      <w:proofErr w:type="spellEnd"/>
      <w:r w:rsidRPr="001D2829">
        <w:rPr>
          <w:rFonts w:ascii="Courier New" w:hAnsi="Courier New" w:cs="Courier New"/>
          <w:lang w:eastAsia="ja-JP"/>
        </w:rPr>
        <w:t xml:space="preserve"> will be empty and</w:t>
      </w:r>
    </w:p>
    <w:p w14:paraId="7E7CCDC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houseNumberFromInput</w:t>
      </w:r>
      <w:proofErr w:type="spellEnd"/>
      <w:proofErr w:type="gramEnd"/>
      <w:r w:rsidRPr="001D2829">
        <w:rPr>
          <w:rFonts w:ascii="Courier New" w:hAnsi="Courier New" w:cs="Courier New"/>
          <w:lang w:eastAsia="ja-JP"/>
        </w:rPr>
        <w:t xml:space="preserve"> will contain the number from the input.                 </w:t>
      </w:r>
    </w:p>
    <w:p w14:paraId="14F04FA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22C57D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houseNumber</w:t>
      </w:r>
      <w:proofErr w:type="spellEnd"/>
    </w:p>
    <w:p w14:paraId="5A339AD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8C816F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F264B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house number that the search engine recognized in the user input.</w:t>
      </w:r>
    </w:p>
    <w:p w14:paraId="7B34601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Can be empty.</w:t>
      </w:r>
    </w:p>
    <w:p w14:paraId="2357F2E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00E74F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houseNumberFromInput</w:t>
      </w:r>
      <w:proofErr w:type="spellEnd"/>
    </w:p>
    <w:p w14:paraId="45A900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F736C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A0AF5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enumeration</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PlaceType</w:t>
      </w:r>
      <w:proofErr w:type="spellEnd"/>
      <w:r w:rsidRPr="001D2829">
        <w:rPr>
          <w:rFonts w:ascii="Courier New" w:hAnsi="Courier New" w:cs="Courier New"/>
          <w:lang w:eastAsia="ja-JP"/>
        </w:rPr>
        <w:t xml:space="preserve"> {</w:t>
      </w:r>
    </w:p>
    <w:p w14:paraId="6189B32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AAADD7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800346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place of unknown type. </w:t>
      </w:r>
    </w:p>
    <w:p w14:paraId="0AE7BA4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6E1DB4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OTHER = 0</w:t>
      </w:r>
    </w:p>
    <w:p w14:paraId="51A545E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C784B9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DF7FBE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center of a settlement. </w:t>
      </w:r>
    </w:p>
    <w:p w14:paraId="6D879A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64F069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SETTLEMENT = 1</w:t>
      </w:r>
    </w:p>
    <w:p w14:paraId="20BC5A7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4E78D5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22694C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D26837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Place details. </w:t>
      </w:r>
    </w:p>
    <w:p w14:paraId="598E38B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02349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PlaceDetails</w:t>
      </w:r>
      <w:proofErr w:type="spellEnd"/>
      <w:r w:rsidRPr="001D2829">
        <w:rPr>
          <w:rFonts w:ascii="Courier New" w:hAnsi="Courier New" w:cs="Courier New"/>
          <w:lang w:eastAsia="ja-JP"/>
        </w:rPr>
        <w:t xml:space="preserve"> {</w:t>
      </w:r>
    </w:p>
    <w:p w14:paraId="24BD3A7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PlaceType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placeType</w:t>
      </w:r>
      <w:proofErr w:type="spellEnd"/>
    </w:p>
    <w:p w14:paraId="0A78E5D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placeName</w:t>
      </w:r>
      <w:proofErr w:type="spellEnd"/>
    </w:p>
    <w:p w14:paraId="5B1701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CA9865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E92E48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bounding box of this place (an estimate). </w:t>
      </w:r>
    </w:p>
    <w:p w14:paraId="54553E9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54E3DB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Rectangle </w:t>
      </w:r>
      <w:proofErr w:type="spellStart"/>
      <w:r w:rsidRPr="001D2829">
        <w:rPr>
          <w:rFonts w:ascii="Courier New" w:hAnsi="Courier New" w:cs="Courier New"/>
          <w:lang w:eastAsia="ja-JP"/>
        </w:rPr>
        <w:t>placeBoundingBox</w:t>
      </w:r>
      <w:proofErr w:type="spellEnd"/>
    </w:p>
    <w:p w14:paraId="05A30E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B7D3B2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E521F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F8E77E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w:t>
      </w:r>
      <w:proofErr w:type="spellStart"/>
      <w:r w:rsidRPr="001D2829">
        <w:rPr>
          <w:rFonts w:ascii="Courier New" w:hAnsi="Courier New" w:cs="Courier New"/>
          <w:lang w:eastAsia="ja-JP"/>
        </w:rPr>
        <w:t>Mapcode</w:t>
      </w:r>
      <w:proofErr w:type="spellEnd"/>
      <w:r w:rsidRPr="001D2829">
        <w:rPr>
          <w:rFonts w:ascii="Courier New" w:hAnsi="Courier New" w:cs="Courier New"/>
          <w:lang w:eastAsia="ja-JP"/>
        </w:rPr>
        <w:t xml:space="preserve"> details. </w:t>
      </w:r>
    </w:p>
    <w:p w14:paraId="779A474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4AE879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MapCodeDetails</w:t>
      </w:r>
      <w:proofErr w:type="spellEnd"/>
      <w:r w:rsidRPr="001D2829">
        <w:rPr>
          <w:rFonts w:ascii="Courier New" w:hAnsi="Courier New" w:cs="Courier New"/>
          <w:lang w:eastAsia="ja-JP"/>
        </w:rPr>
        <w:t xml:space="preserve"> {</w:t>
      </w:r>
    </w:p>
    <w:p w14:paraId="6694F9F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C4706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BD8C5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If the location of the </w:t>
      </w:r>
      <w:proofErr w:type="spellStart"/>
      <w:r w:rsidRPr="001D2829">
        <w:rPr>
          <w:rFonts w:ascii="Courier New" w:hAnsi="Courier New" w:cs="Courier New"/>
          <w:lang w:eastAsia="ja-JP"/>
        </w:rPr>
        <w:t>mapcode</w:t>
      </w:r>
      <w:proofErr w:type="spellEnd"/>
      <w:r w:rsidRPr="001D2829">
        <w:rPr>
          <w:rFonts w:ascii="Courier New" w:hAnsi="Courier New" w:cs="Courier New"/>
          <w:lang w:eastAsia="ja-JP"/>
        </w:rPr>
        <w:t xml:space="preserve"> is close to a street, this field</w:t>
      </w:r>
    </w:p>
    <w:p w14:paraId="56298CC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contains</w:t>
      </w:r>
      <w:proofErr w:type="gramEnd"/>
      <w:r w:rsidRPr="001D2829">
        <w:rPr>
          <w:rFonts w:ascii="Courier New" w:hAnsi="Courier New" w:cs="Courier New"/>
          <w:lang w:eastAsia="ja-JP"/>
        </w:rPr>
        <w:t xml:space="preserve"> the name of that street, otherwise this field is left empty.</w:t>
      </w:r>
    </w:p>
    <w:p w14:paraId="130BCFA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729BC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closestStreetName</w:t>
      </w:r>
      <w:proofErr w:type="spellEnd"/>
    </w:p>
    <w:p w14:paraId="273A89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BBFDA8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A30625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D39548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Political division details (country or state). </w:t>
      </w:r>
    </w:p>
    <w:p w14:paraId="6B6CD6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9755D1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PoliticalDivisionDetails</w:t>
      </w:r>
      <w:proofErr w:type="spellEnd"/>
      <w:r w:rsidRPr="001D2829">
        <w:rPr>
          <w:rFonts w:ascii="Courier New" w:hAnsi="Courier New" w:cs="Courier New"/>
          <w:lang w:eastAsia="ja-JP"/>
        </w:rPr>
        <w:t xml:space="preserve"> {</w:t>
      </w:r>
    </w:p>
    <w:p w14:paraId="3680B03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1F41F2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bounding box of the political division. </w:t>
      </w:r>
    </w:p>
    <w:p w14:paraId="0D5C868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1A1644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Rectangle </w:t>
      </w:r>
      <w:proofErr w:type="spellStart"/>
      <w:r w:rsidRPr="001D2829">
        <w:rPr>
          <w:rFonts w:ascii="Courier New" w:hAnsi="Courier New" w:cs="Courier New"/>
          <w:lang w:eastAsia="ja-JP"/>
        </w:rPr>
        <w:t>boundingBox</w:t>
      </w:r>
      <w:proofErr w:type="spellEnd"/>
      <w:r w:rsidRPr="001D2829">
        <w:rPr>
          <w:rFonts w:ascii="Courier New" w:hAnsi="Courier New" w:cs="Courier New"/>
          <w:lang w:eastAsia="ja-JP"/>
        </w:rPr>
        <w:t xml:space="preserve">                 </w:t>
      </w:r>
    </w:p>
    <w:p w14:paraId="178FC41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16376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FCDE65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90AFA6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Geographic coordinate pair details. </w:t>
      </w:r>
    </w:p>
    <w:p w14:paraId="353593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    </w:t>
      </w:r>
    </w:p>
    <w:p w14:paraId="635AB5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CoordinatesDetails</w:t>
      </w:r>
      <w:proofErr w:type="spellEnd"/>
    </w:p>
    <w:p w14:paraId="29FD5EA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82402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8757C2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This field contains the name of the street that is closest </w:t>
      </w:r>
    </w:p>
    <w:p w14:paraId="6E29AAC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to</w:t>
      </w:r>
      <w:proofErr w:type="gramEnd"/>
      <w:r w:rsidRPr="001D2829">
        <w:rPr>
          <w:rFonts w:ascii="Courier New" w:hAnsi="Courier New" w:cs="Courier New"/>
          <w:lang w:eastAsia="ja-JP"/>
        </w:rPr>
        <w:t xml:space="preserve"> the coordinates, as long as the straight line distance to </w:t>
      </w:r>
    </w:p>
    <w:p w14:paraId="4F898BB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the</w:t>
      </w:r>
      <w:proofErr w:type="gramEnd"/>
      <w:r w:rsidRPr="001D2829">
        <w:rPr>
          <w:rFonts w:ascii="Courier New" w:hAnsi="Courier New" w:cs="Courier New"/>
          <w:lang w:eastAsia="ja-JP"/>
        </w:rPr>
        <w:t xml:space="preserve"> closest street location is less than 25 meters.</w:t>
      </w:r>
    </w:p>
    <w:p w14:paraId="6AC24D1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B14422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closestStreetName</w:t>
      </w:r>
      <w:proofErr w:type="spellEnd"/>
    </w:p>
    <w:p w14:paraId="1339862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
    <w:p w14:paraId="20DBD59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C9ECD4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3356C6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38C052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union to contain any of the specific types of address details. </w:t>
      </w:r>
    </w:p>
    <w:p w14:paraId="7DADA3C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97196A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union</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AddressDetails</w:t>
      </w:r>
      <w:proofErr w:type="spellEnd"/>
      <w:r w:rsidRPr="001D2829">
        <w:rPr>
          <w:rFonts w:ascii="Courier New" w:hAnsi="Courier New" w:cs="Courier New"/>
          <w:lang w:eastAsia="ja-JP"/>
        </w:rPr>
        <w:t xml:space="preserve"> {</w:t>
      </w:r>
    </w:p>
    <w:p w14:paraId="65ADAB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StreetDetails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streetDetails</w:t>
      </w:r>
      <w:proofErr w:type="spellEnd"/>
    </w:p>
    <w:p w14:paraId="528EEE7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PlaceDetails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placeDetails</w:t>
      </w:r>
      <w:proofErr w:type="spellEnd"/>
    </w:p>
    <w:p w14:paraId="505F4AF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mapCodeDetails</w:t>
      </w:r>
      <w:proofErr w:type="spellEnd"/>
    </w:p>
    <w:p w14:paraId="72CC73C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PoliticalDivisionDetails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politicalDivisionDetails</w:t>
      </w:r>
      <w:proofErr w:type="spellEnd"/>
    </w:p>
    <w:p w14:paraId="28823EA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CoordinatesDetails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coordinatesDetails</w:t>
      </w:r>
      <w:proofErr w:type="spellEnd"/>
    </w:p>
    <w:p w14:paraId="27AB8BA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B1860F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14D273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7E6657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higher score means a better match.</w:t>
      </w:r>
    </w:p>
    <w:p w14:paraId="1CCE484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0:0xffff]</w:t>
      </w:r>
    </w:p>
    <w:p w14:paraId="30B8071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EF5C14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50456D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Score is UInt16</w:t>
      </w:r>
    </w:p>
    <w:p w14:paraId="22839F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E8D390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AD1494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Address information. </w:t>
      </w:r>
    </w:p>
    <w:p w14:paraId="49F45E0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EC78E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Address {</w:t>
      </w:r>
    </w:p>
    <w:p w14:paraId="08BE360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w:t>
      </w:r>
      <w:proofErr w:type="spellEnd"/>
    </w:p>
    <w:p w14:paraId="042B5F1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countryCode</w:t>
      </w:r>
      <w:proofErr w:type="spellEnd"/>
    </w:p>
    <w:p w14:paraId="0EEAF5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6DFDA4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4C55C8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Optional state code. </w:t>
      </w:r>
    </w:p>
    <w:p w14:paraId="127BDA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48B545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stateCode</w:t>
      </w:r>
      <w:proofErr w:type="spellEnd"/>
    </w:p>
    <w:p w14:paraId="602EC8E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DDDE3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476AE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There can be multiple place names. </w:t>
      </w:r>
    </w:p>
    <w:p w14:paraId="181A63D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77557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places</w:t>
      </w:r>
    </w:p>
    <w:p w14:paraId="7BB7D5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682CB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2CF5D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There can be multiple postal codes assigned to a street. </w:t>
      </w:r>
    </w:p>
    <w:p w14:paraId="185599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w:t>
      </w:r>
    </w:p>
    <w:p w14:paraId="26F0FD7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postalCodes</w:t>
      </w:r>
      <w:proofErr w:type="spellEnd"/>
    </w:p>
    <w:p w14:paraId="06384AA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89561C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5D5F3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w:t>
      </w:r>
      <w:proofErr w:type="spellStart"/>
      <w:r w:rsidRPr="001D2829">
        <w:rPr>
          <w:rFonts w:ascii="Courier New" w:hAnsi="Courier New" w:cs="Courier New"/>
          <w:lang w:eastAsia="ja-JP"/>
        </w:rPr>
        <w:t>Mapcode</w:t>
      </w:r>
      <w:proofErr w:type="spellEnd"/>
      <w:r w:rsidRPr="001D2829">
        <w:rPr>
          <w:rFonts w:ascii="Courier New" w:hAnsi="Courier New" w:cs="Courier New"/>
          <w:lang w:eastAsia="ja-JP"/>
        </w:rPr>
        <w:t xml:space="preserve"> of the coordinate.</w:t>
      </w:r>
    </w:p>
    <w:p w14:paraId="0BFCA27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 </w:t>
      </w:r>
      <w:proofErr w:type="spellStart"/>
      <w:r w:rsidRPr="001D2829">
        <w:rPr>
          <w:rFonts w:ascii="Courier New" w:hAnsi="Courier New" w:cs="Courier New"/>
          <w:lang w:eastAsia="ja-JP"/>
        </w:rPr>
        <w:t>mapcode</w:t>
      </w:r>
      <w:proofErr w:type="spellEnd"/>
      <w:r w:rsidRPr="001D2829">
        <w:rPr>
          <w:rFonts w:ascii="Courier New" w:hAnsi="Courier New" w:cs="Courier New"/>
          <w:lang w:eastAsia="ja-JP"/>
        </w:rPr>
        <w:t xml:space="preserve"> represents a location. Every location on Earth can be represented by a </w:t>
      </w:r>
      <w:proofErr w:type="spellStart"/>
      <w:r w:rsidRPr="001D2829">
        <w:rPr>
          <w:rFonts w:ascii="Courier New" w:hAnsi="Courier New" w:cs="Courier New"/>
          <w:lang w:eastAsia="ja-JP"/>
        </w:rPr>
        <w:t>mapcode</w:t>
      </w:r>
      <w:proofErr w:type="spellEnd"/>
      <w:r w:rsidRPr="001D2829">
        <w:rPr>
          <w:rFonts w:ascii="Courier New" w:hAnsi="Courier New" w:cs="Courier New"/>
          <w:lang w:eastAsia="ja-JP"/>
        </w:rPr>
        <w:t>.</w:t>
      </w:r>
    </w:p>
    <w:p w14:paraId="75F2A73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Mapcodes</w:t>
      </w:r>
      <w:proofErr w:type="spellEnd"/>
      <w:r w:rsidRPr="001D2829">
        <w:rPr>
          <w:rFonts w:ascii="Courier New" w:hAnsi="Courier New" w:cs="Courier New"/>
          <w:lang w:eastAsia="ja-JP"/>
        </w:rPr>
        <w:t xml:space="preserve"> were designed to be short, easy to recognize, remember and communicate.</w:t>
      </w:r>
    </w:p>
    <w:p w14:paraId="7905FB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They are precise to a few meters. For details see http://www.mapcode.com.                 </w:t>
      </w:r>
    </w:p>
    <w:p w14:paraId="7587228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C444F4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w:t>
      </w:r>
      <w:proofErr w:type="spellEnd"/>
    </w:p>
    <w:p w14:paraId="43A19C6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AddressDetails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addressDetails</w:t>
      </w:r>
      <w:proofErr w:type="spellEnd"/>
    </w:p>
    <w:p w14:paraId="29FAC85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Coordinate2D coordinate</w:t>
      </w:r>
    </w:p>
    <w:p w14:paraId="14E42A5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0390D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7CF211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Distance in meters from the search location.</w:t>
      </w:r>
    </w:p>
    <w:p w14:paraId="6034FE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-1 if no search location is given.</w:t>
      </w:r>
    </w:p>
    <w:p w14:paraId="6C02B68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F220EC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distance</w:t>
      </w:r>
    </w:p>
    <w:p w14:paraId="189E7E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3621F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65220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higher score means a better match. </w:t>
      </w:r>
    </w:p>
    <w:p w14:paraId="07C5939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1BCC9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Score </w:t>
      </w:r>
      <w:proofErr w:type="spellStart"/>
      <w:r w:rsidRPr="001D2829">
        <w:rPr>
          <w:rFonts w:ascii="Courier New" w:hAnsi="Courier New" w:cs="Courier New"/>
          <w:lang w:eastAsia="ja-JP"/>
        </w:rPr>
        <w:t>score</w:t>
      </w:r>
      <w:proofErr w:type="spellEnd"/>
    </w:p>
    <w:p w14:paraId="02862B7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03E218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A9A670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whether this match is fuzzy, i.e. it was matched with misspellings. </w:t>
      </w:r>
    </w:p>
    <w:p w14:paraId="306F870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19C11A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fuzzyMatch</w:t>
      </w:r>
      <w:proofErr w:type="spellEnd"/>
    </w:p>
    <w:p w14:paraId="1B5EF68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2524B3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C0E89E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4CD65B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addresses.</w:t>
      </w:r>
    </w:p>
    <w:p w14:paraId="76C509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MAX_RESULTS</w:t>
      </w:r>
    </w:p>
    <w:p w14:paraId="0006BD6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1D9C5A4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Addresses of Address</w:t>
      </w:r>
    </w:p>
    <w:p w14:paraId="124125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858B01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D6754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@description: Numerical POI category code.</w:t>
      </w:r>
    </w:p>
    <w:p w14:paraId="7013CC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0:0xffffffff]</w:t>
      </w:r>
    </w:p>
    <w:p w14:paraId="4293B2B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73D349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POICategoryCode</w:t>
      </w:r>
      <w:proofErr w:type="spellEnd"/>
      <w:r w:rsidRPr="001D2829">
        <w:rPr>
          <w:rFonts w:ascii="Courier New" w:hAnsi="Courier New" w:cs="Courier New"/>
          <w:lang w:eastAsia="ja-JP"/>
        </w:rPr>
        <w:t xml:space="preserve"> is UInt32</w:t>
      </w:r>
    </w:p>
    <w:p w14:paraId="42181B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1ECFE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BDAEAC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POI information. </w:t>
      </w:r>
    </w:p>
    <w:p w14:paraId="486D94A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EECCC1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POI {</w:t>
      </w:r>
    </w:p>
    <w:p w14:paraId="4D5D9C9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w:t>
      </w:r>
      <w:proofErr w:type="spellEnd"/>
    </w:p>
    <w:p w14:paraId="1B4E173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POICategoryCode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categoryCode</w:t>
      </w:r>
      <w:proofErr w:type="spellEnd"/>
    </w:p>
    <w:p w14:paraId="1DDD6D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brandNames</w:t>
      </w:r>
      <w:proofErr w:type="spellEnd"/>
    </w:p>
    <w:p w14:paraId="52B31D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poiName</w:t>
      </w:r>
      <w:proofErr w:type="spellEnd"/>
    </w:p>
    <w:p w14:paraId="3C85B7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address</w:t>
      </w:r>
    </w:p>
    <w:p w14:paraId="70EF0A7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place</w:t>
      </w:r>
    </w:p>
    <w:p w14:paraId="1D72717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FtsStringList</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postalCode</w:t>
      </w:r>
      <w:proofErr w:type="spellEnd"/>
    </w:p>
    <w:p w14:paraId="4A77DF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mapCode</w:t>
      </w:r>
      <w:proofErr w:type="spellEnd"/>
    </w:p>
    <w:p w14:paraId="73C3932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countryCode</w:t>
      </w:r>
      <w:proofErr w:type="spellEnd"/>
    </w:p>
    <w:p w14:paraId="30F1BD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stateCode</w:t>
      </w:r>
      <w:proofErr w:type="spellEnd"/>
    </w:p>
    <w:p w14:paraId="44FBD7B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telephone</w:t>
      </w:r>
    </w:p>
    <w:p w14:paraId="0C900D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Coordinate2D coordinate</w:t>
      </w:r>
    </w:p>
    <w:p w14:paraId="0D600F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93B9F1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F53D3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Distance in meters from the search location.</w:t>
      </w:r>
    </w:p>
    <w:p w14:paraId="0DF72F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-1 if no search location is given.</w:t>
      </w:r>
    </w:p>
    <w:p w14:paraId="5EDB9A0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9B04C0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distance</w:t>
      </w:r>
    </w:p>
    <w:p w14:paraId="6B620B8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B600E9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F1D39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higher score means a better match. </w:t>
      </w:r>
    </w:p>
    <w:p w14:paraId="3F3CAA9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1568BBF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Score </w:t>
      </w:r>
      <w:proofErr w:type="spellStart"/>
      <w:r w:rsidRPr="001D2829">
        <w:rPr>
          <w:rFonts w:ascii="Courier New" w:hAnsi="Courier New" w:cs="Courier New"/>
          <w:lang w:eastAsia="ja-JP"/>
        </w:rPr>
        <w:t>score</w:t>
      </w:r>
      <w:proofErr w:type="spellEnd"/>
    </w:p>
    <w:p w14:paraId="6DFFE8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D87FE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53A3EC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whether this match is fuzzy, i.e. it was matched with misspellings. </w:t>
      </w:r>
    </w:p>
    <w:p w14:paraId="168805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B59466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fuzzyMatch</w:t>
      </w:r>
      <w:proofErr w:type="spellEnd"/>
    </w:p>
    <w:p w14:paraId="2AEF5C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BBB737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14A3A9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@description: Indicates that POI has parents.</w:t>
      </w:r>
    </w:p>
    <w:p w14:paraId="37B72E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992823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hasParents</w:t>
      </w:r>
      <w:proofErr w:type="spellEnd"/>
    </w:p>
    <w:p w14:paraId="549A5DC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10DA24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317034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POI has children.</w:t>
      </w:r>
    </w:p>
    <w:p w14:paraId="64E5052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103342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hasChildren</w:t>
      </w:r>
      <w:proofErr w:type="spellEnd"/>
      <w:r w:rsidRPr="001D2829">
        <w:rPr>
          <w:rFonts w:ascii="Courier New" w:hAnsi="Courier New" w:cs="Courier New"/>
          <w:lang w:eastAsia="ja-JP"/>
        </w:rPr>
        <w:t xml:space="preserve">    </w:t>
      </w:r>
    </w:p>
    <w:p w14:paraId="32F5BD7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871BE7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EA4C55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For searches along route, this value is the </w:t>
      </w:r>
      <w:proofErr w:type="spellStart"/>
      <w:r w:rsidRPr="001D2829">
        <w:rPr>
          <w:rFonts w:ascii="Courier New" w:hAnsi="Courier New" w:cs="Courier New"/>
          <w:lang w:eastAsia="ja-JP"/>
        </w:rPr>
        <w:t>the</w:t>
      </w:r>
      <w:proofErr w:type="spellEnd"/>
      <w:r w:rsidRPr="001D2829">
        <w:rPr>
          <w:rFonts w:ascii="Courier New" w:hAnsi="Courier New" w:cs="Courier New"/>
          <w:lang w:eastAsia="ja-JP"/>
        </w:rPr>
        <w:t xml:space="preserve"> detour distance, </w:t>
      </w:r>
    </w:p>
    <w:p w14:paraId="723309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w:t>
      </w:r>
      <w:proofErr w:type="gramEnd"/>
      <w:r w:rsidRPr="001D2829">
        <w:rPr>
          <w:rFonts w:ascii="Courier New" w:hAnsi="Courier New" w:cs="Courier New"/>
          <w:lang w:eastAsia="ja-JP"/>
        </w:rPr>
        <w:t xml:space="preserve"> meters, expresses how much longer the total route will be if the POI is visited.</w:t>
      </w:r>
    </w:p>
    <w:p w14:paraId="2AF2C4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detour distance will be -1 for all searches that don’t use a route corridor </w:t>
      </w:r>
    </w:p>
    <w:p w14:paraId="3E60D1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searches</w:t>
      </w:r>
      <w:proofErr w:type="gramEnd"/>
      <w:r w:rsidRPr="001D2829">
        <w:rPr>
          <w:rFonts w:ascii="Courier New" w:hAnsi="Courier New" w:cs="Courier New"/>
          <w:lang w:eastAsia="ja-JP"/>
        </w:rPr>
        <w:t xml:space="preserve"> in all map, in circle or rectangle).</w:t>
      </w:r>
    </w:p>
    <w:p w14:paraId="2342AF3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048592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DistanceInMeters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detourDistance</w:t>
      </w:r>
      <w:proofErr w:type="spellEnd"/>
    </w:p>
    <w:p w14:paraId="0290D8E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9DED8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53524B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For searches along route, this value is the detour time, in seconds,</w:t>
      </w:r>
    </w:p>
    <w:p w14:paraId="22CD58E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expresses</w:t>
      </w:r>
      <w:proofErr w:type="gramEnd"/>
      <w:r w:rsidRPr="001D2829">
        <w:rPr>
          <w:rFonts w:ascii="Courier New" w:hAnsi="Courier New" w:cs="Courier New"/>
          <w:lang w:eastAsia="ja-JP"/>
        </w:rPr>
        <w:t xml:space="preserve"> what’s the delay at the destination if the POI is visited.</w:t>
      </w:r>
    </w:p>
    <w:p w14:paraId="3AD98DA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detour time will be -1 for all searches that don’t use a route corridor </w:t>
      </w:r>
    </w:p>
    <w:p w14:paraId="471D49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searches</w:t>
      </w:r>
      <w:proofErr w:type="gramEnd"/>
      <w:r w:rsidRPr="001D2829">
        <w:rPr>
          <w:rFonts w:ascii="Courier New" w:hAnsi="Courier New" w:cs="Courier New"/>
          <w:lang w:eastAsia="ja-JP"/>
        </w:rPr>
        <w:t xml:space="preserve"> in all map, in circle or rectangle).</w:t>
      </w:r>
    </w:p>
    <w:p w14:paraId="499EF4F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         </w:t>
      </w:r>
    </w:p>
    <w:p w14:paraId="722880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Int32 </w:t>
      </w:r>
      <w:proofErr w:type="spellStart"/>
      <w:r w:rsidRPr="001D2829">
        <w:rPr>
          <w:rFonts w:ascii="Courier New" w:hAnsi="Courier New" w:cs="Courier New"/>
          <w:lang w:eastAsia="ja-JP"/>
        </w:rPr>
        <w:t>detourTime</w:t>
      </w:r>
      <w:proofErr w:type="spellEnd"/>
      <w:r w:rsidRPr="001D2829">
        <w:rPr>
          <w:rFonts w:ascii="Courier New" w:hAnsi="Courier New" w:cs="Courier New"/>
          <w:lang w:eastAsia="ja-JP"/>
        </w:rPr>
        <w:t xml:space="preserve"> </w:t>
      </w:r>
    </w:p>
    <w:p w14:paraId="16C8F22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5FF36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AE0BF7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B1E42C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POIs.</w:t>
      </w:r>
    </w:p>
    <w:p w14:paraId="12F47A2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MAX_RESULTS</w:t>
      </w:r>
    </w:p>
    <w:p w14:paraId="47FEE3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87B49C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CC9233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POIs of POI</w:t>
      </w:r>
    </w:p>
    <w:p w14:paraId="5B59C8D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E7B506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BC846E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Data type for POI category suggestions. </w:t>
      </w:r>
    </w:p>
    <w:p w14:paraId="4D54CA5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8E3048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roofErr w:type="spellStart"/>
      <w:proofErr w:type="gramStart"/>
      <w:r w:rsidRPr="001D2829">
        <w:rPr>
          <w:rFonts w:ascii="Courier New" w:hAnsi="Courier New" w:cs="Courier New"/>
          <w:lang w:eastAsia="ja-JP"/>
        </w:rPr>
        <w:t>struct</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POICategory</w:t>
      </w:r>
      <w:proofErr w:type="spellEnd"/>
      <w:r w:rsidRPr="001D2829">
        <w:rPr>
          <w:rFonts w:ascii="Courier New" w:hAnsi="Courier New" w:cs="Courier New"/>
          <w:lang w:eastAsia="ja-JP"/>
        </w:rPr>
        <w:t xml:space="preserve"> {</w:t>
      </w:r>
    </w:p>
    <w:p w14:paraId="4832A81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POICategoryCode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categoryCode</w:t>
      </w:r>
      <w:proofErr w:type="spellEnd"/>
    </w:p>
    <w:p w14:paraId="5A67081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categoryName</w:t>
      </w:r>
      <w:proofErr w:type="spellEnd"/>
    </w:p>
    <w:p w14:paraId="3DAD57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DF8513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A50A2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search engine recognizes synonyms and names associated with a</w:t>
      </w:r>
    </w:p>
    <w:p w14:paraId="02796A9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POI category. If a match on such a name is found, then this attribute is set to that name.</w:t>
      </w:r>
    </w:p>
    <w:p w14:paraId="06FC166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FF5241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matchedName</w:t>
      </w:r>
      <w:proofErr w:type="spellEnd"/>
    </w:p>
    <w:p w14:paraId="4A75BA8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18151C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92C009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Text that can be used for a suggestion like: "&lt;</w:t>
      </w:r>
      <w:proofErr w:type="spellStart"/>
      <w:r w:rsidRPr="001D2829">
        <w:rPr>
          <w:rFonts w:ascii="Courier New" w:hAnsi="Courier New" w:cs="Courier New"/>
          <w:lang w:eastAsia="ja-JP"/>
        </w:rPr>
        <w:t>categoryName</w:t>
      </w:r>
      <w:proofErr w:type="spellEnd"/>
      <w:r w:rsidRPr="001D2829">
        <w:rPr>
          <w:rFonts w:ascii="Courier New" w:hAnsi="Courier New" w:cs="Courier New"/>
          <w:lang w:eastAsia="ja-JP"/>
        </w:rPr>
        <w:t>&gt; &lt;</w:t>
      </w:r>
      <w:proofErr w:type="spellStart"/>
      <w:r w:rsidRPr="001D2829">
        <w:rPr>
          <w:rFonts w:ascii="Courier New" w:hAnsi="Courier New" w:cs="Courier New"/>
          <w:lang w:eastAsia="ja-JP"/>
        </w:rPr>
        <w:t>searchTextSuggestion</w:t>
      </w:r>
      <w:proofErr w:type="spellEnd"/>
      <w:r w:rsidRPr="001D2829">
        <w:rPr>
          <w:rFonts w:ascii="Courier New" w:hAnsi="Courier New" w:cs="Courier New"/>
          <w:lang w:eastAsia="ja-JP"/>
        </w:rPr>
        <w:t>&gt;"</w:t>
      </w:r>
    </w:p>
    <w:p w14:paraId="281F4F8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Typically this contains the original query text, where the recognized</w:t>
      </w:r>
    </w:p>
    <w:p w14:paraId="543B1AE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category</w:t>
      </w:r>
      <w:proofErr w:type="gramEnd"/>
      <w:r w:rsidRPr="001D2829">
        <w:rPr>
          <w:rFonts w:ascii="Courier New" w:hAnsi="Courier New" w:cs="Courier New"/>
          <w:lang w:eastAsia="ja-JP"/>
        </w:rPr>
        <w:t xml:space="preserve"> name or synonym has been removed.</w:t>
      </w:r>
    </w:p>
    <w:p w14:paraId="7A83EB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1EDA6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searchTextSuggestion</w:t>
      </w:r>
      <w:proofErr w:type="spellEnd"/>
    </w:p>
    <w:p w14:paraId="050CD3C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82470E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90CF7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addresses that can be used for suggestions like: "&lt;</w:t>
      </w:r>
      <w:proofErr w:type="spellStart"/>
      <w:r w:rsidRPr="001D2829">
        <w:rPr>
          <w:rFonts w:ascii="Courier New" w:hAnsi="Courier New" w:cs="Courier New"/>
          <w:lang w:eastAsia="ja-JP"/>
        </w:rPr>
        <w:t>categoryName</w:t>
      </w:r>
      <w:proofErr w:type="spellEnd"/>
      <w:r w:rsidRPr="001D2829">
        <w:rPr>
          <w:rFonts w:ascii="Courier New" w:hAnsi="Courier New" w:cs="Courier New"/>
          <w:lang w:eastAsia="ja-JP"/>
        </w:rPr>
        <w:t>&gt; near &lt;address&gt;</w:t>
      </w:r>
    </w:p>
    <w:p w14:paraId="517E28A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Note the addresses in this list do not have a valid location handle</w:t>
      </w:r>
    </w:p>
    <w:p w14:paraId="6FEA971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as</w:t>
      </w:r>
      <w:proofErr w:type="gramEnd"/>
      <w:r w:rsidRPr="001D2829">
        <w:rPr>
          <w:rFonts w:ascii="Courier New" w:hAnsi="Courier New" w:cs="Courier New"/>
          <w:lang w:eastAsia="ja-JP"/>
        </w:rPr>
        <w:t xml:space="preserve"> the address is only needed to be displayed as a suggestion.</w:t>
      </w:r>
    </w:p>
    <w:p w14:paraId="15B404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coordinates of an address can be used for a POI window query if the</w:t>
      </w:r>
    </w:p>
    <w:p w14:paraId="361BDC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user</w:t>
      </w:r>
      <w:proofErr w:type="gramEnd"/>
      <w:r w:rsidRPr="001D2829">
        <w:rPr>
          <w:rFonts w:ascii="Courier New" w:hAnsi="Courier New" w:cs="Courier New"/>
          <w:lang w:eastAsia="ja-JP"/>
        </w:rPr>
        <w:t xml:space="preserve"> picks a suggestion.                 </w:t>
      </w:r>
    </w:p>
    <w:p w14:paraId="65F7B44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ACB365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Addresses </w:t>
      </w:r>
      <w:proofErr w:type="spellStart"/>
      <w:r w:rsidRPr="001D2829">
        <w:rPr>
          <w:rFonts w:ascii="Courier New" w:hAnsi="Courier New" w:cs="Courier New"/>
          <w:lang w:eastAsia="ja-JP"/>
        </w:rPr>
        <w:t>nearAddressSuggestions</w:t>
      </w:r>
      <w:proofErr w:type="spellEnd"/>
    </w:p>
    <w:p w14:paraId="10F0BD2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E95BD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181043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higher score means a better match. </w:t>
      </w:r>
    </w:p>
    <w:p w14:paraId="5D8C849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2C71B9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Score </w:t>
      </w:r>
      <w:proofErr w:type="spellStart"/>
      <w:r w:rsidRPr="001D2829">
        <w:rPr>
          <w:rFonts w:ascii="Courier New" w:hAnsi="Courier New" w:cs="Courier New"/>
          <w:lang w:eastAsia="ja-JP"/>
        </w:rPr>
        <w:t>score</w:t>
      </w:r>
      <w:proofErr w:type="spellEnd"/>
    </w:p>
    <w:p w14:paraId="5B7AA3C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AE927F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DAEE41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970B9B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list of POI categories.</w:t>
      </w:r>
    </w:p>
    <w:p w14:paraId="6490A0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maximum</w:t>
      </w:r>
      <w:proofErr w:type="gramEnd"/>
      <w:r w:rsidRPr="001D2829">
        <w:rPr>
          <w:rFonts w:ascii="Courier New" w:hAnsi="Courier New" w:cs="Courier New"/>
          <w:lang w:eastAsia="ja-JP"/>
        </w:rPr>
        <w:t xml:space="preserve"> length = MAX_RESULTS</w:t>
      </w:r>
    </w:p>
    <w:p w14:paraId="1B73E3B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
    <w:p w14:paraId="47F3573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D64D4B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array</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POICategories</w:t>
      </w:r>
      <w:proofErr w:type="spellEnd"/>
      <w:r w:rsidRPr="001D2829">
        <w:rPr>
          <w:rFonts w:ascii="Courier New" w:hAnsi="Courier New" w:cs="Courier New"/>
          <w:lang w:eastAsia="ja-JP"/>
        </w:rPr>
        <w:t xml:space="preserve"> of </w:t>
      </w:r>
      <w:proofErr w:type="spellStart"/>
      <w:r w:rsidRPr="001D2829">
        <w:rPr>
          <w:rFonts w:ascii="Courier New" w:hAnsi="Courier New" w:cs="Courier New"/>
          <w:lang w:eastAsia="ja-JP"/>
        </w:rPr>
        <w:t>POICategory</w:t>
      </w:r>
      <w:proofErr w:type="spellEnd"/>
    </w:p>
    <w:p w14:paraId="0041F34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D1EF9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86330B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on a scale from 0 to MAX_FUZZY_LEVEL how fuzzy the search results can be.</w:t>
      </w:r>
    </w:p>
    <w:p w14:paraId="005046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0 means only an exact search is performed, 1 is the lowest level of fuzzy search</w:t>
      </w:r>
    </w:p>
    <w:p w14:paraId="22B9F9E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and</w:t>
      </w:r>
      <w:proofErr w:type="gramEnd"/>
      <w:r w:rsidRPr="001D2829">
        <w:rPr>
          <w:rFonts w:ascii="Courier New" w:hAnsi="Courier New" w:cs="Courier New"/>
          <w:lang w:eastAsia="ja-JP"/>
        </w:rPr>
        <w:t xml:space="preserve"> MAX_FUZZY_LEVEL means a very fuzzy search.</w:t>
      </w:r>
    </w:p>
    <w:p w14:paraId="53B4BF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Range[</w:t>
      </w:r>
      <w:proofErr w:type="gramEnd"/>
      <w:r w:rsidRPr="001D2829">
        <w:rPr>
          <w:rFonts w:ascii="Courier New" w:hAnsi="Courier New" w:cs="Courier New"/>
          <w:lang w:eastAsia="ja-JP"/>
        </w:rPr>
        <w:t>0:MAX_FUZZY_LEVEL]</w:t>
      </w:r>
    </w:p>
    <w:p w14:paraId="5834BB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A1837B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E1F7D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typedef</w:t>
      </w:r>
      <w:proofErr w:type="spellEnd"/>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FuzzyLevel</w:t>
      </w:r>
      <w:proofErr w:type="spellEnd"/>
      <w:r w:rsidRPr="001D2829">
        <w:rPr>
          <w:rFonts w:ascii="Courier New" w:hAnsi="Courier New" w:cs="Courier New"/>
          <w:lang w:eastAsia="ja-JP"/>
        </w:rPr>
        <w:t xml:space="preserve"> is Int8</w:t>
      </w:r>
    </w:p>
    <w:p w14:paraId="6910B78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15C99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86BECA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This method returns the API version implemented by the content access module.</w:t>
      </w:r>
    </w:p>
    <w:p w14:paraId="7F62455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80BEF4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method</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getVersion</w:t>
      </w:r>
      <w:proofErr w:type="spellEnd"/>
      <w:r w:rsidRPr="001D2829">
        <w:rPr>
          <w:rFonts w:ascii="Courier New" w:hAnsi="Courier New" w:cs="Courier New"/>
          <w:lang w:eastAsia="ja-JP"/>
        </w:rPr>
        <w:t xml:space="preserve"> {</w:t>
      </w:r>
    </w:p>
    <w:p w14:paraId="7CE85A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78D85E4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FA5428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1F5F73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w:t>
      </w:r>
      <w:proofErr w:type="gramStart"/>
      <w:r w:rsidRPr="001D2829">
        <w:rPr>
          <w:rFonts w:ascii="Courier New" w:hAnsi="Courier New" w:cs="Courier New"/>
          <w:lang w:eastAsia="ja-JP"/>
        </w:rPr>
        <w:t>: .</w:t>
      </w:r>
      <w:proofErr w:type="gramEnd"/>
    </w:p>
    <w:p w14:paraId="74196EA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EB660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Version ^version</w:t>
      </w:r>
    </w:p>
    <w:p w14:paraId="05AF160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28EC6A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0BD87B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20B3B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3FE879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Perform a free text search.        </w:t>
      </w:r>
    </w:p>
    <w:p w14:paraId="26A56B5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 single search request will trigger zero or one of each </w:t>
      </w:r>
      <w:proofErr w:type="spellStart"/>
      <w:r w:rsidRPr="001D2829">
        <w:rPr>
          <w:rFonts w:ascii="Courier New" w:hAnsi="Courier New" w:cs="Courier New"/>
          <w:lang w:eastAsia="ja-JP"/>
        </w:rPr>
        <w:t>ftsResultAddresses</w:t>
      </w:r>
      <w:proofErr w:type="spellEnd"/>
      <w:r w:rsidRPr="001D2829">
        <w:rPr>
          <w:rFonts w:ascii="Courier New" w:hAnsi="Courier New" w:cs="Courier New"/>
          <w:lang w:eastAsia="ja-JP"/>
        </w:rPr>
        <w:t xml:space="preserve">, </w:t>
      </w:r>
    </w:p>
    <w:p w14:paraId="331422F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ftsResultPois</w:t>
      </w:r>
      <w:proofErr w:type="spellEnd"/>
      <w:proofErr w:type="gramEnd"/>
      <w:r w:rsidRPr="001D2829">
        <w:rPr>
          <w:rFonts w:ascii="Courier New" w:hAnsi="Courier New" w:cs="Courier New"/>
          <w:lang w:eastAsia="ja-JP"/>
        </w:rPr>
        <w:t xml:space="preserve"> or </w:t>
      </w:r>
      <w:proofErr w:type="spellStart"/>
      <w:r w:rsidRPr="001D2829">
        <w:rPr>
          <w:rFonts w:ascii="Courier New" w:hAnsi="Courier New" w:cs="Courier New"/>
          <w:lang w:eastAsia="ja-JP"/>
        </w:rPr>
        <w:t>ftsResultPoiSuggestions</w:t>
      </w:r>
      <w:proofErr w:type="spellEnd"/>
      <w:r w:rsidRPr="001D2829">
        <w:rPr>
          <w:rFonts w:ascii="Courier New" w:hAnsi="Courier New" w:cs="Courier New"/>
          <w:lang w:eastAsia="ja-JP"/>
        </w:rPr>
        <w:t xml:space="preserve"> responses followed by an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response.</w:t>
      </w:r>
    </w:p>
    <w:p w14:paraId="268DBA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Each response will contain at most one page of results. A next page of results can be </w:t>
      </w:r>
    </w:p>
    <w:p w14:paraId="2639258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retrieved</w:t>
      </w:r>
      <w:proofErr w:type="gramEnd"/>
      <w:r w:rsidRPr="001D2829">
        <w:rPr>
          <w:rFonts w:ascii="Courier New" w:hAnsi="Courier New" w:cs="Courier New"/>
          <w:lang w:eastAsia="ja-JP"/>
        </w:rPr>
        <w:t xml:space="preserve"> with the </w:t>
      </w:r>
      <w:proofErr w:type="spellStart"/>
      <w:r w:rsidRPr="001D2829">
        <w:rPr>
          <w:rFonts w:ascii="Courier New" w:hAnsi="Courier New" w:cs="Courier New"/>
          <w:lang w:eastAsia="ja-JP"/>
        </w:rPr>
        <w:t>FtsNextPage</w:t>
      </w:r>
      <w:proofErr w:type="spellEnd"/>
      <w:r w:rsidRPr="001D2829">
        <w:rPr>
          <w:rFonts w:ascii="Courier New" w:hAnsi="Courier New" w:cs="Courier New"/>
          <w:lang w:eastAsia="ja-JP"/>
        </w:rPr>
        <w:t xml:space="preserve"> request.</w:t>
      </w:r>
    </w:p>
    <w:p w14:paraId="79629C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72D7F0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 xml:space="preserve"> call creates a new FTS session identified with a unique </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xml:space="preserve">. The </w:t>
      </w:r>
    </w:p>
    <w:p w14:paraId="076F501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FTS session will explicitly be terminated by </w:t>
      </w:r>
      <w:proofErr w:type="gramStart"/>
      <w:r w:rsidRPr="001D2829">
        <w:rPr>
          <w:rFonts w:ascii="Courier New" w:hAnsi="Courier New" w:cs="Courier New"/>
          <w:lang w:eastAsia="ja-JP"/>
        </w:rPr>
        <w:t>a</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ftsCancel</w:t>
      </w:r>
      <w:proofErr w:type="spellEnd"/>
      <w:r w:rsidRPr="001D2829">
        <w:rPr>
          <w:rFonts w:ascii="Courier New" w:hAnsi="Courier New" w:cs="Courier New"/>
          <w:lang w:eastAsia="ja-JP"/>
        </w:rPr>
        <w:t xml:space="preserve"> call or will implicitly be terminated </w:t>
      </w:r>
    </w:p>
    <w:p w14:paraId="54614C3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roofErr w:type="gramStart"/>
      <w:r w:rsidRPr="001D2829">
        <w:rPr>
          <w:rFonts w:ascii="Courier New" w:hAnsi="Courier New" w:cs="Courier New"/>
          <w:lang w:eastAsia="ja-JP"/>
        </w:rPr>
        <w:t>by</w:t>
      </w:r>
      <w:proofErr w:type="gramEnd"/>
      <w:r w:rsidRPr="001D2829">
        <w:rPr>
          <w:rFonts w:ascii="Courier New" w:hAnsi="Courier New" w:cs="Courier New"/>
          <w:lang w:eastAsia="ja-JP"/>
        </w:rPr>
        <w:t xml:space="preserve"> a subsequent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 xml:space="preserve"> call. When a new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 xml:space="preserve"> is sent before receiving </w:t>
      </w:r>
      <w:proofErr w:type="gramStart"/>
      <w:r w:rsidRPr="001D2829">
        <w:rPr>
          <w:rFonts w:ascii="Courier New" w:hAnsi="Courier New" w:cs="Courier New"/>
          <w:lang w:eastAsia="ja-JP"/>
        </w:rPr>
        <w:t>a</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response</w:t>
      </w:r>
    </w:p>
    <w:p w14:paraId="33B4BD9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on</w:t>
      </w:r>
      <w:proofErr w:type="gramEnd"/>
      <w:r w:rsidRPr="001D2829">
        <w:rPr>
          <w:rFonts w:ascii="Courier New" w:hAnsi="Courier New" w:cs="Courier New"/>
          <w:lang w:eastAsia="ja-JP"/>
        </w:rPr>
        <w:t xml:space="preserve"> the previous request, the previous request will be canceled. </w:t>
      </w:r>
      <w:proofErr w:type="gramStart"/>
      <w:r w:rsidRPr="001D2829">
        <w:rPr>
          <w:rFonts w:ascii="Courier New" w:hAnsi="Courier New" w:cs="Courier New"/>
          <w:lang w:eastAsia="ja-JP"/>
        </w:rPr>
        <w:t>A</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response on the previous </w:t>
      </w:r>
    </w:p>
    <w:p w14:paraId="37DAB9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request</w:t>
      </w:r>
      <w:proofErr w:type="gramEnd"/>
      <w:r w:rsidRPr="001D2829">
        <w:rPr>
          <w:rFonts w:ascii="Courier New" w:hAnsi="Courier New" w:cs="Courier New"/>
          <w:lang w:eastAsia="ja-JP"/>
        </w:rPr>
        <w:t xml:space="preserve"> will still be sent. This way each request gets a response.    </w:t>
      </w:r>
    </w:p>
    <w:p w14:paraId="5D1B920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5BE546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method</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 xml:space="preserve"> {</w:t>
      </w:r>
    </w:p>
    <w:p w14:paraId="71B9249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w:t>
      </w:r>
      <w:proofErr w:type="gramEnd"/>
      <w:r w:rsidRPr="001D2829">
        <w:rPr>
          <w:rFonts w:ascii="Courier New" w:hAnsi="Courier New" w:cs="Courier New"/>
          <w:lang w:eastAsia="ja-JP"/>
        </w:rPr>
        <w:t xml:space="preserve"> {</w:t>
      </w:r>
    </w:p>
    <w:p w14:paraId="66BED7D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26BBC3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A201A5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Text to match. </w:t>
      </w:r>
    </w:p>
    <w:p w14:paraId="7C9E5F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2CF300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inputString</w:t>
      </w:r>
      <w:proofErr w:type="spellEnd"/>
    </w:p>
    <w:p w14:paraId="4171E7C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9D5FE2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184333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Location for scoring the search results.</w:t>
      </w:r>
    </w:p>
    <w:p w14:paraId="37AD10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 result closer to this location gets a higher score than a result further away.</w:t>
      </w:r>
    </w:p>
    <w:p w14:paraId="0554861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16A823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Coordinate2D </w:t>
      </w:r>
      <w:proofErr w:type="spellStart"/>
      <w:r w:rsidRPr="001D2829">
        <w:rPr>
          <w:rFonts w:ascii="Courier New" w:hAnsi="Courier New" w:cs="Courier New"/>
          <w:lang w:eastAsia="ja-JP"/>
        </w:rPr>
        <w:t>searchLocation</w:t>
      </w:r>
      <w:proofErr w:type="spellEnd"/>
    </w:p>
    <w:p w14:paraId="4B7333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D987EF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E4ADA7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Limit the search to the union of several shapes (each can be a circle or a rectangle </w:t>
      </w:r>
    </w:p>
    <w:p w14:paraId="18ABC4D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or</w:t>
      </w:r>
      <w:proofErr w:type="gramEnd"/>
      <w:r w:rsidRPr="001D2829">
        <w:rPr>
          <w:rFonts w:ascii="Courier New" w:hAnsi="Courier New" w:cs="Courier New"/>
          <w:lang w:eastAsia="ja-JP"/>
        </w:rPr>
        <w:t xml:space="preserve"> a route corridor around a planned route). Pass an empty list to search the whole map.</w:t>
      </w:r>
    </w:p>
    <w:p w14:paraId="10AA921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AB45CF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ShapeList</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searchShapes</w:t>
      </w:r>
      <w:proofErr w:type="spellEnd"/>
    </w:p>
    <w:p w14:paraId="745F684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B30C2C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8AC919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maximum number of addresses and POIs that will be returned. </w:t>
      </w:r>
    </w:p>
    <w:p w14:paraId="3F5B785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324C44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PageSize</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pageSize</w:t>
      </w:r>
      <w:proofErr w:type="spellEnd"/>
    </w:p>
    <w:p w14:paraId="248A986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404B1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30B39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Options to indicate what to search for.</w:t>
      </w:r>
    </w:p>
    <w:p w14:paraId="10B9AF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One or more values of </w:t>
      </w:r>
      <w:proofErr w:type="spellStart"/>
      <w:r w:rsidRPr="001D2829">
        <w:rPr>
          <w:rFonts w:ascii="Courier New" w:hAnsi="Courier New" w:cs="Courier New"/>
          <w:lang w:eastAsia="ja-JP"/>
        </w:rPr>
        <w:t>SearchOption</w:t>
      </w:r>
      <w:proofErr w:type="spellEnd"/>
      <w:r w:rsidRPr="001D2829">
        <w:rPr>
          <w:rFonts w:ascii="Courier New" w:hAnsi="Courier New" w:cs="Courier New"/>
          <w:lang w:eastAsia="ja-JP"/>
        </w:rPr>
        <w:t xml:space="preserve"> can be added together.</w:t>
      </w:r>
    </w:p>
    <w:p w14:paraId="3E8BFE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1BB62C6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searchOptions</w:t>
      </w:r>
      <w:proofErr w:type="spellEnd"/>
    </w:p>
    <w:p w14:paraId="36D176E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CCB6A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2CD80C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@description: Additional search conditions, space separated.</w:t>
      </w:r>
    </w:p>
    <w:p w14:paraId="60D3577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string can be empty when the POI search is not limited by categories</w:t>
      </w:r>
    </w:p>
    <w:p w14:paraId="26CF815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and</w:t>
      </w:r>
      <w:proofErr w:type="gramEnd"/>
      <w:r w:rsidRPr="001D2829">
        <w:rPr>
          <w:rFonts w:ascii="Courier New" w:hAnsi="Courier New" w:cs="Courier New"/>
          <w:lang w:eastAsia="ja-JP"/>
        </w:rPr>
        <w:t xml:space="preserve"> not limited by countries/states.</w:t>
      </w:r>
    </w:p>
    <w:p w14:paraId="01A2C6C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Supported conditions:</w:t>
      </w:r>
    </w:p>
    <w:p w14:paraId="5CB0425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category:</w:t>
      </w:r>
      <w:proofErr w:type="gramEnd"/>
      <w:r w:rsidRPr="001D2829">
        <w:rPr>
          <w:rFonts w:ascii="Courier New" w:hAnsi="Courier New" w:cs="Courier New"/>
          <w:lang w:eastAsia="ja-JP"/>
        </w:rPr>
        <w:t>nnnn</w:t>
      </w:r>
      <w:proofErr w:type="spellEnd"/>
      <w:r w:rsidRPr="001D2829">
        <w:rPr>
          <w:rFonts w:ascii="Courier New" w:hAnsi="Courier New" w:cs="Courier New"/>
          <w:lang w:eastAsia="ja-JP"/>
        </w:rPr>
        <w:t>"  Limit the POI search to a one or more POI categories,</w:t>
      </w:r>
    </w:p>
    <w:p w14:paraId="70ECF3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where</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nnnn</w:t>
      </w:r>
      <w:proofErr w:type="spellEnd"/>
      <w:r w:rsidRPr="001D2829">
        <w:rPr>
          <w:rFonts w:ascii="Courier New" w:hAnsi="Courier New" w:cs="Courier New"/>
          <w:lang w:eastAsia="ja-JP"/>
        </w:rPr>
        <w:t>' is a comma-separated list of numerical POI category ids.</w:t>
      </w:r>
    </w:p>
    <w:p w14:paraId="4D49EF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country:</w:t>
      </w:r>
      <w:proofErr w:type="gramEnd"/>
      <w:r w:rsidRPr="001D2829">
        <w:rPr>
          <w:rFonts w:ascii="Courier New" w:hAnsi="Courier New" w:cs="Courier New"/>
          <w:lang w:eastAsia="ja-JP"/>
        </w:rPr>
        <w:t>aaaaa</w:t>
      </w:r>
      <w:proofErr w:type="spellEnd"/>
      <w:r w:rsidRPr="001D2829">
        <w:rPr>
          <w:rFonts w:ascii="Courier New" w:hAnsi="Courier New" w:cs="Courier New"/>
          <w:lang w:eastAsia="ja-JP"/>
        </w:rPr>
        <w:t>"  Limit the search to one or more countries (or states),</w:t>
      </w:r>
    </w:p>
    <w:p w14:paraId="28696CF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where</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aaaaa</w:t>
      </w:r>
      <w:proofErr w:type="spellEnd"/>
      <w:r w:rsidRPr="001D2829">
        <w:rPr>
          <w:rFonts w:ascii="Courier New" w:hAnsi="Courier New" w:cs="Courier New"/>
          <w:lang w:eastAsia="ja-JP"/>
        </w:rPr>
        <w:t>' is a comma-separated list of ISO-3166-1 alpha 3</w:t>
      </w:r>
    </w:p>
    <w:p w14:paraId="6F86DF0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country</w:t>
      </w:r>
      <w:proofErr w:type="gramEnd"/>
      <w:r w:rsidRPr="001D2829">
        <w:rPr>
          <w:rFonts w:ascii="Courier New" w:hAnsi="Courier New" w:cs="Courier New"/>
          <w:lang w:eastAsia="ja-JP"/>
        </w:rPr>
        <w:t xml:space="preserve"> code concatenated with an optional ISO-3166-2 state code.</w:t>
      </w:r>
    </w:p>
    <w:p w14:paraId="242612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Examples:</w:t>
      </w:r>
    </w:p>
    <w:p w14:paraId="63B158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category:</w:t>
      </w:r>
      <w:proofErr w:type="gramEnd"/>
      <w:r w:rsidRPr="001D2829">
        <w:rPr>
          <w:rFonts w:ascii="Courier New" w:hAnsi="Courier New" w:cs="Courier New"/>
          <w:lang w:eastAsia="ja-JP"/>
        </w:rPr>
        <w:t>9373,9374": limits the POI search to the union of categories 9373 and 9374.</w:t>
      </w:r>
    </w:p>
    <w:p w14:paraId="259C319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proofErr w:type="gramStart"/>
      <w:r w:rsidRPr="001D2829">
        <w:rPr>
          <w:rFonts w:ascii="Courier New" w:hAnsi="Courier New" w:cs="Courier New"/>
          <w:lang w:eastAsia="ja-JP"/>
        </w:rPr>
        <w:t>country:</w:t>
      </w:r>
      <w:proofErr w:type="gramEnd"/>
      <w:r w:rsidRPr="001D2829">
        <w:rPr>
          <w:rFonts w:ascii="Courier New" w:hAnsi="Courier New" w:cs="Courier New"/>
          <w:lang w:eastAsia="ja-JP"/>
        </w:rPr>
        <w:t>USACA</w:t>
      </w:r>
      <w:proofErr w:type="spellEnd"/>
      <w:r w:rsidRPr="001D2829">
        <w:rPr>
          <w:rFonts w:ascii="Courier New" w:hAnsi="Courier New" w:cs="Courier New"/>
          <w:lang w:eastAsia="ja-JP"/>
        </w:rPr>
        <w:t>": limits the search to the state of California.</w:t>
      </w:r>
    </w:p>
    <w:p w14:paraId="7428201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category:</w:t>
      </w:r>
      <w:proofErr w:type="gramEnd"/>
      <w:r w:rsidRPr="001D2829">
        <w:rPr>
          <w:rFonts w:ascii="Courier New" w:hAnsi="Courier New" w:cs="Courier New"/>
          <w:lang w:eastAsia="ja-JP"/>
        </w:rPr>
        <w:t xml:space="preserve">6315 </w:t>
      </w:r>
      <w:proofErr w:type="spellStart"/>
      <w:r w:rsidRPr="001D2829">
        <w:rPr>
          <w:rFonts w:ascii="Courier New" w:hAnsi="Courier New" w:cs="Courier New"/>
          <w:lang w:eastAsia="ja-JP"/>
        </w:rPr>
        <w:t>country:USACA,MEX</w:t>
      </w:r>
      <w:proofErr w:type="spellEnd"/>
      <w:r w:rsidRPr="001D2829">
        <w:rPr>
          <w:rFonts w:ascii="Courier New" w:hAnsi="Courier New" w:cs="Courier New"/>
          <w:lang w:eastAsia="ja-JP"/>
        </w:rPr>
        <w:t>": limits the POI search to category 6315</w:t>
      </w:r>
    </w:p>
    <w:p w14:paraId="4263D3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and</w:t>
      </w:r>
      <w:proofErr w:type="gramEnd"/>
      <w:r w:rsidRPr="001D2829">
        <w:rPr>
          <w:rFonts w:ascii="Courier New" w:hAnsi="Courier New" w:cs="Courier New"/>
          <w:lang w:eastAsia="ja-JP"/>
        </w:rPr>
        <w:t xml:space="preserve"> limits the search to the union of California state and Mexico.</w:t>
      </w:r>
    </w:p>
    <w:p w14:paraId="0AC2D60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F993B6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FtsString</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searchConditions</w:t>
      </w:r>
      <w:proofErr w:type="spellEnd"/>
    </w:p>
    <w:p w14:paraId="6488EA7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397771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4BFF5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Indication of how fuzzy the search shall be performed. </w:t>
      </w:r>
    </w:p>
    <w:p w14:paraId="2332B6A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B9544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FuzzyLevel</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fuzzyLevel</w:t>
      </w:r>
      <w:proofErr w:type="spellEnd"/>
    </w:p>
    <w:p w14:paraId="585EF4C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DE1D12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6B21DB5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CE7D94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587D98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A new FTS session is created with session handle equal to </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w:t>
      </w:r>
    </w:p>
    <w:p w14:paraId="37AFF9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50C934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7E7A55B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638432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774DCA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of the search result to be returned (zero for the first page). </w:t>
      </w:r>
    </w:p>
    <w:p w14:paraId="4941AFF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w:t>
      </w:r>
    </w:p>
    <w:p w14:paraId="78083A2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
    <w:p w14:paraId="6EAC809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ACE6CE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error</w:t>
      </w:r>
      <w:proofErr w:type="gramEnd"/>
      <w:r w:rsidRPr="001D2829">
        <w:rPr>
          <w:rFonts w:ascii="Courier New" w:hAnsi="Courier New" w:cs="Courier New"/>
          <w:lang w:eastAsia="ja-JP"/>
        </w:rPr>
        <w:t xml:space="preserve"> {</w:t>
      </w:r>
    </w:p>
    <w:p w14:paraId="0C340B5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3A30D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15AEFD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no error.            </w:t>
      </w:r>
    </w:p>
    <w:p w14:paraId="78B0707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3D738C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OK</w:t>
      </w:r>
    </w:p>
    <w:p w14:paraId="12AA294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4FF1DE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A2A0F5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no new FTS session can be created at the moment.</w:t>
      </w:r>
    </w:p>
    <w:p w14:paraId="6A9B44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1ACA37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NoMoreSessionHandles</w:t>
      </w:r>
      <w:proofErr w:type="spellEnd"/>
    </w:p>
    <w:p w14:paraId="3708621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7A75C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A880C0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043498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068B51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Get next result page for the specified FTS session.</w:t>
      </w:r>
    </w:p>
    <w:p w14:paraId="1BF7B5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This request will trigger zero or one of each </w:t>
      </w:r>
      <w:proofErr w:type="spellStart"/>
      <w:r w:rsidRPr="001D2829">
        <w:rPr>
          <w:rFonts w:ascii="Courier New" w:hAnsi="Courier New" w:cs="Courier New"/>
          <w:lang w:eastAsia="ja-JP"/>
        </w:rPr>
        <w:t>ftsResultAddresses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ftsResultPois</w:t>
      </w:r>
      <w:proofErr w:type="spellEnd"/>
      <w:r w:rsidRPr="001D2829">
        <w:rPr>
          <w:rFonts w:ascii="Courier New" w:hAnsi="Courier New" w:cs="Courier New"/>
          <w:lang w:eastAsia="ja-JP"/>
        </w:rPr>
        <w:t xml:space="preserve"> </w:t>
      </w:r>
    </w:p>
    <w:p w14:paraId="09075FA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or</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ftsResultPoiSuggestions</w:t>
      </w:r>
      <w:proofErr w:type="spellEnd"/>
      <w:r w:rsidRPr="001D2829">
        <w:rPr>
          <w:rFonts w:ascii="Courier New" w:hAnsi="Courier New" w:cs="Courier New"/>
          <w:lang w:eastAsia="ja-JP"/>
        </w:rPr>
        <w:t xml:space="preserve"> responses followed by an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response.</w:t>
      </w:r>
    </w:p>
    <w:p w14:paraId="7AEC869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If no error is reported,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will be sent.</w:t>
      </w:r>
    </w:p>
    <w:p w14:paraId="5EF5412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1D1426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3EDE72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method</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ftsNextPage</w:t>
      </w:r>
      <w:proofErr w:type="spellEnd"/>
      <w:r w:rsidRPr="001D2829">
        <w:rPr>
          <w:rFonts w:ascii="Courier New" w:hAnsi="Courier New" w:cs="Courier New"/>
          <w:lang w:eastAsia="ja-JP"/>
        </w:rPr>
        <w:t xml:space="preserve"> {</w:t>
      </w:r>
    </w:p>
    <w:p w14:paraId="68C891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w:t>
      </w:r>
      <w:proofErr w:type="gramEnd"/>
      <w:r w:rsidRPr="001D2829">
        <w:rPr>
          <w:rFonts w:ascii="Courier New" w:hAnsi="Courier New" w:cs="Courier New"/>
          <w:lang w:eastAsia="ja-JP"/>
        </w:rPr>
        <w:t xml:space="preserve"> {</w:t>
      </w:r>
    </w:p>
    <w:p w14:paraId="718ECB9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E24BF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2D8A62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session.</w:t>
      </w:r>
    </w:p>
    <w:p w14:paraId="3C6B337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7A2E58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3F4D335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FB706F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B9214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Options to indicate what to search for.</w:t>
      </w:r>
    </w:p>
    <w:p w14:paraId="2E35FB9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One or more values of </w:t>
      </w:r>
      <w:proofErr w:type="spellStart"/>
      <w:r w:rsidRPr="001D2829">
        <w:rPr>
          <w:rFonts w:ascii="Courier New" w:hAnsi="Courier New" w:cs="Courier New"/>
          <w:lang w:eastAsia="ja-JP"/>
        </w:rPr>
        <w:t>SearchOption</w:t>
      </w:r>
      <w:proofErr w:type="spellEnd"/>
      <w:r w:rsidRPr="001D2829">
        <w:rPr>
          <w:rFonts w:ascii="Courier New" w:hAnsi="Courier New" w:cs="Courier New"/>
          <w:lang w:eastAsia="ja-JP"/>
        </w:rPr>
        <w:t xml:space="preserve"> can be added together.</w:t>
      </w:r>
    </w:p>
    <w:p w14:paraId="680152A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You can only get results for options that have been passed to the initial </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w:t>
      </w:r>
    </w:p>
    <w:p w14:paraId="15CBB99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39C8E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searchOptions</w:t>
      </w:r>
      <w:proofErr w:type="spellEnd"/>
    </w:p>
    <w:p w14:paraId="681A90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E24E43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4855158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327072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B4A1E5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The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of the search result to be returned.</w:t>
      </w:r>
    </w:p>
    <w:p w14:paraId="357B9C4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227D72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
    <w:p w14:paraId="2D75F5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
    <w:p w14:paraId="216AF0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error</w:t>
      </w:r>
      <w:proofErr w:type="gramEnd"/>
      <w:r w:rsidRPr="001D2829">
        <w:rPr>
          <w:rFonts w:ascii="Courier New" w:hAnsi="Courier New" w:cs="Courier New"/>
          <w:lang w:eastAsia="ja-JP"/>
        </w:rPr>
        <w:t xml:space="preserve"> {</w:t>
      </w:r>
    </w:p>
    <w:p w14:paraId="1E9F3F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E592B8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DE8AA2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no error.            </w:t>
      </w:r>
    </w:p>
    <w:p w14:paraId="01D52DA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A4641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OK</w:t>
      </w:r>
    </w:p>
    <w:p w14:paraId="245C198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C4B7D1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70AFE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a search request is already in progress. </w:t>
      </w:r>
      <w:proofErr w:type="spellStart"/>
      <w:proofErr w:type="gramStart"/>
      <w:r w:rsidRPr="001D2829">
        <w:rPr>
          <w:rFonts w:ascii="Courier New" w:hAnsi="Courier New" w:cs="Courier New"/>
          <w:lang w:eastAsia="ja-JP"/>
        </w:rPr>
        <w:t>ftsDone</w:t>
      </w:r>
      <w:proofErr w:type="spellEnd"/>
      <w:proofErr w:type="gramEnd"/>
      <w:r w:rsidRPr="001D2829">
        <w:rPr>
          <w:rFonts w:ascii="Courier New" w:hAnsi="Courier New" w:cs="Courier New"/>
          <w:lang w:eastAsia="ja-JP"/>
        </w:rPr>
        <w:t xml:space="preserve"> has not yet been sent for the previous request.</w:t>
      </w:r>
    </w:p>
    <w:p w14:paraId="7BE5717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C3E298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AlreadyInProgress</w:t>
      </w:r>
      <w:proofErr w:type="spellEnd"/>
    </w:p>
    <w:p w14:paraId="67CB4D3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D5F4E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4C5C953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no more search results are available for the given search session handle.</w:t>
      </w:r>
    </w:p>
    <w:p w14:paraId="16D5D9E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515CB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NoMoreSearchResultsAvailable</w:t>
      </w:r>
      <w:proofErr w:type="spellEnd"/>
    </w:p>
    <w:p w14:paraId="503C84A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CBAFBA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C54F37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xml:space="preserve"> is unknown.            </w:t>
      </w:r>
    </w:p>
    <w:p w14:paraId="120DB04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23000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UnknownSessionHandle</w:t>
      </w:r>
      <w:proofErr w:type="spellEnd"/>
    </w:p>
    <w:p w14:paraId="769CED4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7D48A1D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675096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2F7521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516399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Cancel an FTS session. </w:t>
      </w:r>
    </w:p>
    <w:p w14:paraId="50AC36E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9C284E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method</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ftsCancel</w:t>
      </w:r>
      <w:proofErr w:type="spellEnd"/>
      <w:r w:rsidRPr="001D2829">
        <w:rPr>
          <w:rFonts w:ascii="Courier New" w:hAnsi="Courier New" w:cs="Courier New"/>
          <w:lang w:eastAsia="ja-JP"/>
        </w:rPr>
        <w:t xml:space="preserve"> {</w:t>
      </w:r>
    </w:p>
    <w:p w14:paraId="36721F2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w:t>
      </w:r>
      <w:proofErr w:type="gramEnd"/>
      <w:r w:rsidRPr="001D2829">
        <w:rPr>
          <w:rFonts w:ascii="Courier New" w:hAnsi="Courier New" w:cs="Courier New"/>
          <w:lang w:eastAsia="ja-JP"/>
        </w:rPr>
        <w:t xml:space="preserve"> {</w:t>
      </w:r>
    </w:p>
    <w:p w14:paraId="53214D9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FAB805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&lt;**</w:t>
      </w:r>
    </w:p>
    <w:p w14:paraId="316655B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Handle to identify the Free Text Search session to be cancelled.</w:t>
      </w:r>
    </w:p>
    <w:p w14:paraId="3DF2AFA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249B4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00B162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02ABC6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error</w:t>
      </w:r>
      <w:proofErr w:type="gramEnd"/>
      <w:r w:rsidRPr="001D2829">
        <w:rPr>
          <w:rFonts w:ascii="Courier New" w:hAnsi="Courier New" w:cs="Courier New"/>
          <w:lang w:eastAsia="ja-JP"/>
        </w:rPr>
        <w:t xml:space="preserve"> {</w:t>
      </w:r>
    </w:p>
    <w:p w14:paraId="7289DE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2E243DD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F6504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no error.            </w:t>
      </w:r>
    </w:p>
    <w:p w14:paraId="2177C4F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ACBD9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OK</w:t>
      </w:r>
    </w:p>
    <w:p w14:paraId="49703FE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25163D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7708C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Indicates that </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xml:space="preserve"> is unknown.            </w:t>
      </w:r>
    </w:p>
    <w:p w14:paraId="73CE7A5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338FEC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UnknownSessionHandle</w:t>
      </w:r>
      <w:proofErr w:type="spellEnd"/>
    </w:p>
    <w:p w14:paraId="4C92EC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        </w:t>
      </w:r>
    </w:p>
    <w:p w14:paraId="3B90DD5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F87FB7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EC5F7A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BBB17E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Response indicating the search status. </w:t>
      </w:r>
    </w:p>
    <w:p w14:paraId="0390453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50BC42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broadcast</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 xml:space="preserve"> selective {</w:t>
      </w:r>
    </w:p>
    <w:p w14:paraId="6153A57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60FFEE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55FDD7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9BF871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session. </w:t>
      </w:r>
    </w:p>
    <w:p w14:paraId="23ADDF3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059D9E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7208B22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2A86AF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21BB6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page for which this response is sent. </w:t>
      </w:r>
    </w:p>
    <w:p w14:paraId="1C41D8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52CDE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
    <w:p w14:paraId="4569A0D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04B7FE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B7715D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Status of the search request. </w:t>
      </w:r>
    </w:p>
    <w:p w14:paraId="528EA1A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4DCF20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FtsStatus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ftsStatus</w:t>
      </w:r>
      <w:proofErr w:type="spellEnd"/>
    </w:p>
    <w:p w14:paraId="6B3D559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w:t>
      </w:r>
    </w:p>
    <w:p w14:paraId="2B08C53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A8391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46241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86668C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Response with address results. </w:t>
      </w:r>
    </w:p>
    <w:p w14:paraId="0BCFCC5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DDF7BF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broadcast</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ftsResultAddresses</w:t>
      </w:r>
      <w:proofErr w:type="spellEnd"/>
      <w:r w:rsidRPr="001D2829">
        <w:rPr>
          <w:rFonts w:ascii="Courier New" w:hAnsi="Courier New" w:cs="Courier New"/>
          <w:lang w:eastAsia="ja-JP"/>
        </w:rPr>
        <w:t xml:space="preserve"> selective {</w:t>
      </w:r>
    </w:p>
    <w:p w14:paraId="41A3F32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49B3BDA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0F7FF9D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3B9FF0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session.  </w:t>
      </w:r>
    </w:p>
    <w:p w14:paraId="01C8880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5181B1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08D3F5F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68F961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0D7E59C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page for which this response is sent.</w:t>
      </w:r>
    </w:p>
    <w:p w14:paraId="43474E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188825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
    <w:p w14:paraId="0CFCEE6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E52414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4A012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Matching addresses.</w:t>
      </w:r>
    </w:p>
    <w:p w14:paraId="5BE11F7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order of the addresses is the order of matching relevance.</w:t>
      </w:r>
    </w:p>
    <w:p w14:paraId="6681E30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first address is a better match than the last result.</w:t>
      </w:r>
    </w:p>
    <w:p w14:paraId="1FEFCE4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DCA276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Addresses </w:t>
      </w:r>
      <w:proofErr w:type="spellStart"/>
      <w:r w:rsidRPr="001D2829">
        <w:rPr>
          <w:rFonts w:ascii="Courier New" w:hAnsi="Courier New" w:cs="Courier New"/>
          <w:lang w:eastAsia="ja-JP"/>
        </w:rPr>
        <w:t>addresses</w:t>
      </w:r>
      <w:proofErr w:type="spellEnd"/>
    </w:p>
    <w:p w14:paraId="5F5592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0D0C01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365CAC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Flag to indicate if more addresses might be available in a next page. </w:t>
      </w:r>
    </w:p>
    <w:p w14:paraId="43213CE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D29AF5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moreAvailable</w:t>
      </w:r>
      <w:proofErr w:type="spellEnd"/>
    </w:p>
    <w:p w14:paraId="7337DB5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0E690D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8505CA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DFF61D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95A24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Response with POI results. </w:t>
      </w:r>
    </w:p>
    <w:p w14:paraId="12257BD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30D73E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broadcast</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ftsResultPois</w:t>
      </w:r>
      <w:proofErr w:type="spellEnd"/>
      <w:r w:rsidRPr="001D2829">
        <w:rPr>
          <w:rFonts w:ascii="Courier New" w:hAnsi="Courier New" w:cs="Courier New"/>
          <w:lang w:eastAsia="ja-JP"/>
        </w:rPr>
        <w:t xml:space="preserve"> selective {</w:t>
      </w:r>
    </w:p>
    <w:p w14:paraId="762320C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3CAC77C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F7C349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AFB0F4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session.  </w:t>
      </w:r>
    </w:p>
    <w:p w14:paraId="2C86D3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B6D40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396092F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8F424B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9325A4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page for which this response is sent.</w:t>
      </w:r>
    </w:p>
    <w:p w14:paraId="7BBE13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4605FB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p>
    <w:p w14:paraId="6E9843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6272BE0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66EFFD3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Matching POIs.</w:t>
      </w:r>
    </w:p>
    <w:p w14:paraId="1FD1DA1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order of the POIs is the order of matching relevance.</w:t>
      </w:r>
    </w:p>
    <w:p w14:paraId="50A82CD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The first POI is a better match than the last result.</w:t>
      </w:r>
    </w:p>
    <w:p w14:paraId="5ECC62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1E356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POIs </w:t>
      </w:r>
      <w:proofErr w:type="spellStart"/>
      <w:r w:rsidRPr="001D2829">
        <w:rPr>
          <w:rFonts w:ascii="Courier New" w:hAnsi="Courier New" w:cs="Courier New"/>
          <w:lang w:eastAsia="ja-JP"/>
        </w:rPr>
        <w:t>pois</w:t>
      </w:r>
      <w:proofErr w:type="spellEnd"/>
    </w:p>
    <w:p w14:paraId="698886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597D0C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C31ACE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Flag to indicate if more POIs might be available in a next page. </w:t>
      </w:r>
    </w:p>
    <w:p w14:paraId="38C2D36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534630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Boolean </w:t>
      </w:r>
      <w:proofErr w:type="spellStart"/>
      <w:r w:rsidRPr="001D2829">
        <w:rPr>
          <w:rFonts w:ascii="Courier New" w:hAnsi="Courier New" w:cs="Courier New"/>
          <w:lang w:eastAsia="ja-JP"/>
        </w:rPr>
        <w:t>moreAvailable</w:t>
      </w:r>
      <w:proofErr w:type="spellEnd"/>
    </w:p>
    <w:p w14:paraId="65C7796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308A36C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4164EEA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5825300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25B0337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Response with POI category suggestions. </w:t>
      </w:r>
    </w:p>
    <w:p w14:paraId="73B33B8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3DFFF8C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broadcast</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ftsResultPoiSuggestions</w:t>
      </w:r>
      <w:proofErr w:type="spellEnd"/>
      <w:r w:rsidRPr="001D2829">
        <w:rPr>
          <w:rFonts w:ascii="Courier New" w:hAnsi="Courier New" w:cs="Courier New"/>
          <w:lang w:eastAsia="ja-JP"/>
        </w:rPr>
        <w:t xml:space="preserve"> selective {</w:t>
      </w:r>
    </w:p>
    <w:p w14:paraId="1FF77D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out</w:t>
      </w:r>
      <w:proofErr w:type="gramEnd"/>
      <w:r w:rsidRPr="001D2829">
        <w:rPr>
          <w:rFonts w:ascii="Courier New" w:hAnsi="Courier New" w:cs="Courier New"/>
          <w:lang w:eastAsia="ja-JP"/>
        </w:rPr>
        <w:t xml:space="preserve"> {</w:t>
      </w:r>
    </w:p>
    <w:p w14:paraId="7487189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DC8853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0ABA01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session.  </w:t>
      </w:r>
    </w:p>
    <w:p w14:paraId="232A729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2E7B06F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Handle </w:t>
      </w:r>
      <w:proofErr w:type="spellStart"/>
      <w:r w:rsidRPr="001D2829">
        <w:rPr>
          <w:rFonts w:ascii="Courier New" w:hAnsi="Courier New" w:cs="Courier New"/>
          <w:lang w:eastAsia="ja-JP"/>
        </w:rPr>
        <w:t>sessionHandle</w:t>
      </w:r>
      <w:proofErr w:type="spellEnd"/>
    </w:p>
    <w:p w14:paraId="40C5F73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05AA8EA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7B2FEFB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Specifies the page for which this response is sent. </w:t>
      </w:r>
    </w:p>
    <w:p w14:paraId="790D19A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**&gt;</w:t>
      </w:r>
    </w:p>
    <w:p w14:paraId="069DD60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pageId</w:t>
      </w:r>
      <w:proofErr w:type="spellEnd"/>
    </w:p>
    <w:p w14:paraId="7029044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70966FB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56496C0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POI category suggestions. </w:t>
      </w:r>
    </w:p>
    <w:p w14:paraId="59C1C4D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79AA7CA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POICategories</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poiCategories</w:t>
      </w:r>
      <w:proofErr w:type="spellEnd"/>
    </w:p>
    <w:p w14:paraId="1C7DAE4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1C937A8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0D0C21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3B2006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EC5934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@description :</w:t>
      </w:r>
      <w:proofErr w:type="gramEnd"/>
      <w:r w:rsidRPr="001D2829">
        <w:rPr>
          <w:rFonts w:ascii="Courier New" w:hAnsi="Courier New" w:cs="Courier New"/>
          <w:lang w:eastAsia="ja-JP"/>
        </w:rPr>
        <w:t xml:space="preserve"> Release handle(s) if they are not used anymore. </w:t>
      </w:r>
    </w:p>
    <w:p w14:paraId="1CAF14C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03BD134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method</w:t>
      </w:r>
      <w:proofErr w:type="gramEnd"/>
      <w:r w:rsidRPr="001D2829">
        <w:rPr>
          <w:rFonts w:ascii="Courier New" w:hAnsi="Courier New" w:cs="Courier New"/>
          <w:lang w:eastAsia="ja-JP"/>
        </w:rPr>
        <w:t xml:space="preserve"> </w:t>
      </w:r>
      <w:proofErr w:type="spellStart"/>
      <w:r w:rsidRPr="001D2829">
        <w:rPr>
          <w:rFonts w:ascii="Courier New" w:hAnsi="Courier New" w:cs="Courier New"/>
          <w:lang w:eastAsia="ja-JP"/>
        </w:rPr>
        <w:t>deleteLocationHandles</w:t>
      </w:r>
      <w:proofErr w:type="spellEnd"/>
      <w:r w:rsidRPr="001D2829">
        <w:rPr>
          <w:rFonts w:ascii="Courier New" w:hAnsi="Courier New" w:cs="Courier New"/>
          <w:lang w:eastAsia="ja-JP"/>
        </w:rPr>
        <w:t xml:space="preserve"> {</w:t>
      </w:r>
    </w:p>
    <w:p w14:paraId="07993D6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in</w:t>
      </w:r>
      <w:proofErr w:type="gramEnd"/>
      <w:r w:rsidRPr="001D2829">
        <w:rPr>
          <w:rFonts w:ascii="Courier New" w:hAnsi="Courier New" w:cs="Courier New"/>
          <w:lang w:eastAsia="ja-JP"/>
        </w:rPr>
        <w:t xml:space="preserve"> {</w:t>
      </w:r>
    </w:p>
    <w:p w14:paraId="1CD4304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134D6B5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
    <w:p w14:paraId="1C1C988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@description: list of handles to release. </w:t>
      </w:r>
    </w:p>
    <w:p w14:paraId="1013CF9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**&gt;</w:t>
      </w:r>
    </w:p>
    <w:p w14:paraId="6310240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LocationHandleList</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locationHandleList</w:t>
      </w:r>
      <w:proofErr w:type="spellEnd"/>
    </w:p>
    <w:p w14:paraId="7D422B2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6E7D78F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
    <w:p w14:paraId="5E97603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3EDC4BA4" w14:textId="70541EBC" w:rsidR="00365D4C" w:rsidRPr="00365D4C"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w:t>
      </w:r>
    </w:p>
    <w:p w14:paraId="42F25F5E" w14:textId="77777777" w:rsidR="00365D4C" w:rsidRPr="00365D4C" w:rsidRDefault="00365D4C" w:rsidP="00365D4C">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
    <w:p w14:paraId="488C08F4" w14:textId="32661ADE" w:rsidR="00870F5F" w:rsidRDefault="00870F5F" w:rsidP="00870F5F">
      <w:pPr>
        <w:pStyle w:val="Heading3"/>
        <w:rPr>
          <w:lang w:eastAsia="ja-JP"/>
        </w:rPr>
      </w:pPr>
      <w:bookmarkStart w:id="63" w:name="_Toc473533360"/>
      <w:r>
        <w:rPr>
          <w:lang w:eastAsia="ja-JP"/>
        </w:rPr>
        <w:t>D-Bus XML</w:t>
      </w:r>
      <w:bookmarkEnd w:id="63"/>
    </w:p>
    <w:p w14:paraId="19AA3954" w14:textId="7F21BDAA" w:rsidR="00870F5F" w:rsidRDefault="00A438A5" w:rsidP="00870F5F">
      <w:pPr>
        <w:pStyle w:val="Body"/>
        <w:rPr>
          <w:lang w:eastAsia="ja-JP"/>
        </w:rPr>
      </w:pPr>
      <w:r>
        <w:rPr>
          <w:lang w:eastAsia="ja-JP"/>
        </w:rPr>
        <w:t xml:space="preserve">This D-Bus XML interface definition is generated from the Franca IDL definition with the use of </w:t>
      </w:r>
      <w:proofErr w:type="spellStart"/>
      <w:r>
        <w:rPr>
          <w:lang w:eastAsia="ja-JP"/>
        </w:rPr>
        <w:t>CommonAPI</w:t>
      </w:r>
      <w:proofErr w:type="spellEnd"/>
      <w:r>
        <w:rPr>
          <w:lang w:eastAsia="ja-JP"/>
        </w:rPr>
        <w:t xml:space="preserve"> version </w:t>
      </w:r>
      <w:r w:rsidR="00361593">
        <w:rPr>
          <w:lang w:eastAsia="ja-JP"/>
        </w:rPr>
        <w:t>3.1.3.</w:t>
      </w:r>
    </w:p>
    <w:p w14:paraId="524AE493" w14:textId="77777777" w:rsidR="00A438A5" w:rsidRDefault="00A438A5" w:rsidP="00870F5F">
      <w:pPr>
        <w:pStyle w:val="Body"/>
        <w:rPr>
          <w:lang w:eastAsia="ja-JP"/>
        </w:rPr>
      </w:pPr>
    </w:p>
    <w:p w14:paraId="7B8DAF9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&lt;?xml</w:t>
      </w:r>
      <w:proofErr w:type="gramEnd"/>
      <w:r w:rsidRPr="001D2829">
        <w:rPr>
          <w:rFonts w:ascii="Courier New" w:hAnsi="Courier New" w:cs="Courier New"/>
          <w:lang w:eastAsia="ja-JP"/>
        </w:rPr>
        <w:t xml:space="preserve"> version="1.0" encoding="UTF-8"?&gt;</w:t>
      </w:r>
    </w:p>
    <w:p w14:paraId="059627B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&lt;?xml</w:t>
      </w:r>
      <w:proofErr w:type="gramEnd"/>
      <w:r w:rsidRPr="001D2829">
        <w:rPr>
          <w:rFonts w:ascii="Courier New" w:hAnsi="Courier New" w:cs="Courier New"/>
          <w:lang w:eastAsia="ja-JP"/>
        </w:rPr>
        <w:t>-stylesheet type="text/</w:t>
      </w:r>
      <w:proofErr w:type="spellStart"/>
      <w:r w:rsidRPr="001D2829">
        <w:rPr>
          <w:rFonts w:ascii="Courier New" w:hAnsi="Courier New" w:cs="Courier New"/>
          <w:lang w:eastAsia="ja-JP"/>
        </w:rPr>
        <w:t>xsl</w:t>
      </w:r>
      <w:proofErr w:type="spellEnd"/>
      <w:r w:rsidRPr="001D2829">
        <w:rPr>
          <w:rFonts w:ascii="Courier New" w:hAnsi="Courier New" w:cs="Courier New"/>
          <w:lang w:eastAsia="ja-JP"/>
        </w:rPr>
        <w:t xml:space="preserve">" </w:t>
      </w:r>
      <w:proofErr w:type="spellStart"/>
      <w:r w:rsidRPr="001D2829">
        <w:rPr>
          <w:rFonts w:ascii="Courier New" w:hAnsi="Courier New" w:cs="Courier New"/>
          <w:lang w:eastAsia="ja-JP"/>
        </w:rPr>
        <w:t>href</w:t>
      </w:r>
      <w:proofErr w:type="spellEnd"/>
      <w:r w:rsidRPr="001D2829">
        <w:rPr>
          <w:rFonts w:ascii="Courier New" w:hAnsi="Courier New" w:cs="Courier New"/>
          <w:lang w:eastAsia="ja-JP"/>
        </w:rPr>
        <w:t>="introspect.xsl"?&gt;</w:t>
      </w:r>
    </w:p>
    <w:p w14:paraId="6C7DAA9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proofErr w:type="gramStart"/>
      <w:r w:rsidRPr="001D2829">
        <w:rPr>
          <w:rFonts w:ascii="Courier New" w:hAnsi="Courier New" w:cs="Courier New"/>
          <w:lang w:eastAsia="ja-JP"/>
        </w:rPr>
        <w:t>&lt;!--</w:t>
      </w:r>
      <w:proofErr w:type="gramEnd"/>
      <w:r w:rsidRPr="001D2829">
        <w:rPr>
          <w:rFonts w:ascii="Courier New" w:hAnsi="Courier New" w:cs="Courier New"/>
          <w:lang w:eastAsia="ja-JP"/>
        </w:rPr>
        <w:t xml:space="preserve"> SPDX-License-Identifier: MPL-2.0</w:t>
      </w:r>
    </w:p>
    <w:p w14:paraId="2C06FF6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Copyright (C) 2016, BMW Car IT GmbH, Continental Automotive GmbH, PCA Peugeot Citroën, XS Embedded GmbH, TomTom International B.V., Alpine Electronics R&amp;D Europe GmbH, AISIN AW CO., LTD.,  </w:t>
      </w:r>
      <w:proofErr w:type="spellStart"/>
      <w:r w:rsidRPr="001D2829">
        <w:rPr>
          <w:rFonts w:ascii="Courier New" w:hAnsi="Courier New" w:cs="Courier New"/>
          <w:lang w:eastAsia="ja-JP"/>
        </w:rPr>
        <w:t>Neusoft</w:t>
      </w:r>
      <w:proofErr w:type="spellEnd"/>
      <w:r w:rsidRPr="001D2829">
        <w:rPr>
          <w:rFonts w:ascii="Courier New" w:hAnsi="Courier New" w:cs="Courier New"/>
          <w:lang w:eastAsia="ja-JP"/>
        </w:rPr>
        <w:t xml:space="preserve"> Technology Solutions GmbH, Jaguar Land Rover Limited, Visteon Corporation</w:t>
      </w:r>
    </w:p>
    <w:p w14:paraId="23821A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This Source Code Form is subject to the terms of the</w:t>
      </w:r>
    </w:p>
    <w:p w14:paraId="513A683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Mozilla Public License, v. 2.0. If a copy of the MPL was not distributed with</w:t>
      </w:r>
    </w:p>
    <w:p w14:paraId="48BC8D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w:t>
      </w:r>
      <w:proofErr w:type="gramStart"/>
      <w:r w:rsidRPr="001D2829">
        <w:rPr>
          <w:rFonts w:ascii="Courier New" w:hAnsi="Courier New" w:cs="Courier New"/>
          <w:lang w:eastAsia="ja-JP"/>
        </w:rPr>
        <w:t>this</w:t>
      </w:r>
      <w:proofErr w:type="gramEnd"/>
      <w:r w:rsidRPr="001D2829">
        <w:rPr>
          <w:rFonts w:ascii="Courier New" w:hAnsi="Courier New" w:cs="Courier New"/>
          <w:lang w:eastAsia="ja-JP"/>
        </w:rPr>
        <w:t xml:space="preserve"> file, you can obtain one at http://mozilla.org/MPL/2.0/.</w:t>
      </w:r>
    </w:p>
    <w:p w14:paraId="049A9A7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--&gt;</w:t>
      </w:r>
    </w:p>
    <w:p w14:paraId="3A23CE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&lt;node </w:t>
      </w:r>
      <w:proofErr w:type="spellStart"/>
      <w:r w:rsidRPr="001D2829">
        <w:rPr>
          <w:rFonts w:ascii="Courier New" w:hAnsi="Courier New" w:cs="Courier New"/>
          <w:lang w:eastAsia="ja-JP"/>
        </w:rPr>
        <w:t>xmlns:xsi</w:t>
      </w:r>
      <w:proofErr w:type="spellEnd"/>
      <w:r w:rsidRPr="001D2829">
        <w:rPr>
          <w:rFonts w:ascii="Courier New" w:hAnsi="Courier New" w:cs="Courier New"/>
          <w:lang w:eastAsia="ja-JP"/>
        </w:rPr>
        <w:t xml:space="preserve">="http://www.w3.org/2001/XMLSchema-instance" name="/org/genivi/navigation/freetextsearchservice/FreeTextSearch" </w:t>
      </w:r>
      <w:proofErr w:type="spellStart"/>
      <w:r w:rsidRPr="001D2829">
        <w:rPr>
          <w:rFonts w:ascii="Courier New" w:hAnsi="Courier New" w:cs="Courier New"/>
          <w:lang w:eastAsia="ja-JP"/>
        </w:rPr>
        <w:t>xsi</w:t>
      </w:r>
      <w:proofErr w:type="gramStart"/>
      <w:r w:rsidRPr="001D2829">
        <w:rPr>
          <w:rFonts w:ascii="Courier New" w:hAnsi="Courier New" w:cs="Courier New"/>
          <w:lang w:eastAsia="ja-JP"/>
        </w:rPr>
        <w:t>:noNamespaceSchemaLocation</w:t>
      </w:r>
      <w:proofErr w:type="spellEnd"/>
      <w:proofErr w:type="gramEnd"/>
      <w:r w:rsidRPr="001D2829">
        <w:rPr>
          <w:rFonts w:ascii="Courier New" w:hAnsi="Courier New" w:cs="Courier New"/>
          <w:lang w:eastAsia="ja-JP"/>
        </w:rPr>
        <w:t>="introspect.xsd" &gt;</w:t>
      </w:r>
    </w:p>
    <w:p w14:paraId="0AB0ECE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&lt;interface name="org.genivi.navigation.freetextsearchservice.FreeTextSearch"&gt;</w:t>
      </w:r>
    </w:p>
    <w:p w14:paraId="407C297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getInterfaceVersion</w:t>
      </w:r>
      <w:proofErr w:type="spellEnd"/>
      <w:r w:rsidRPr="001D2829">
        <w:rPr>
          <w:rFonts w:ascii="Courier New" w:hAnsi="Courier New" w:cs="Courier New"/>
          <w:lang w:eastAsia="ja-JP"/>
        </w:rPr>
        <w:t>"&gt;</w:t>
      </w:r>
    </w:p>
    <w:p w14:paraId="764F76C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name="value" type="</w:t>
      </w:r>
      <w:proofErr w:type="spellStart"/>
      <w:r w:rsidRPr="001D2829">
        <w:rPr>
          <w:rFonts w:ascii="Courier New" w:hAnsi="Courier New" w:cs="Courier New"/>
          <w:lang w:eastAsia="ja-JP"/>
        </w:rPr>
        <w:t>uu</w:t>
      </w:r>
      <w:proofErr w:type="spellEnd"/>
      <w:r w:rsidRPr="001D2829">
        <w:rPr>
          <w:rFonts w:ascii="Courier New" w:hAnsi="Courier New" w:cs="Courier New"/>
          <w:lang w:eastAsia="ja-JP"/>
        </w:rPr>
        <w:t>" direction="out" /&gt;</w:t>
      </w:r>
    </w:p>
    <w:p w14:paraId="618C5AC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60835D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 name="</w:t>
      </w:r>
      <w:proofErr w:type="spellStart"/>
      <w:r w:rsidRPr="001D2829">
        <w:rPr>
          <w:rFonts w:ascii="Courier New" w:hAnsi="Courier New" w:cs="Courier New"/>
          <w:lang w:eastAsia="ja-JP"/>
        </w:rPr>
        <w:t>ftsDone</w:t>
      </w:r>
      <w:proofErr w:type="spellEnd"/>
      <w:r w:rsidRPr="001D2829">
        <w:rPr>
          <w:rFonts w:ascii="Courier New" w:hAnsi="Courier New" w:cs="Courier New"/>
          <w:lang w:eastAsia="ja-JP"/>
        </w:rPr>
        <w:t>"&gt;</w:t>
      </w:r>
    </w:p>
    <w:p w14:paraId="2AB3908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direction="out" /&gt;</w:t>
      </w:r>
    </w:p>
    <w:p w14:paraId="45BCE80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7B1D617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ftsStatus</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313078F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&lt;/signal&gt;</w:t>
      </w:r>
    </w:p>
    <w:p w14:paraId="2B9E06E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subscribeForftsDoneSelective</w:t>
      </w:r>
      <w:proofErr w:type="spellEnd"/>
      <w:r w:rsidRPr="001D2829">
        <w:rPr>
          <w:rFonts w:ascii="Courier New" w:hAnsi="Courier New" w:cs="Courier New"/>
          <w:lang w:eastAsia="ja-JP"/>
        </w:rPr>
        <w:t>"&gt;</w:t>
      </w:r>
    </w:p>
    <w:p w14:paraId="687CB8D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direction="out" name="status" type="b"&gt;</w:t>
      </w:r>
    </w:p>
    <w:p w14:paraId="13CB1A6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&gt;</w:t>
      </w:r>
    </w:p>
    <w:p w14:paraId="71C060D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7C4F20B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unsubscribeFromftsDoneSelective</w:t>
      </w:r>
      <w:proofErr w:type="spellEnd"/>
      <w:r w:rsidRPr="001D2829">
        <w:rPr>
          <w:rFonts w:ascii="Courier New" w:hAnsi="Courier New" w:cs="Courier New"/>
          <w:lang w:eastAsia="ja-JP"/>
        </w:rPr>
        <w:t>"&gt;</w:t>
      </w:r>
    </w:p>
    <w:p w14:paraId="02A80BB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                     </w:t>
      </w:r>
    </w:p>
    <w:p w14:paraId="03D72F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 name="</w:t>
      </w:r>
      <w:proofErr w:type="spellStart"/>
      <w:r w:rsidRPr="001D2829">
        <w:rPr>
          <w:rFonts w:ascii="Courier New" w:hAnsi="Courier New" w:cs="Courier New"/>
          <w:lang w:eastAsia="ja-JP"/>
        </w:rPr>
        <w:t>ftsResultAddresses</w:t>
      </w:r>
      <w:proofErr w:type="spellEnd"/>
      <w:r w:rsidRPr="001D2829">
        <w:rPr>
          <w:rFonts w:ascii="Courier New" w:hAnsi="Courier New" w:cs="Courier New"/>
          <w:lang w:eastAsia="ja-JP"/>
        </w:rPr>
        <w:t>"&gt;</w:t>
      </w:r>
    </w:p>
    <w:p w14:paraId="713698F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direction="out" /&gt;</w:t>
      </w:r>
    </w:p>
    <w:p w14:paraId="5697261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7F9E3B4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name="addresses" type="</w:t>
      </w:r>
      <w:proofErr w:type="gramStart"/>
      <w:r w:rsidRPr="001D2829">
        <w:rPr>
          <w:rFonts w:ascii="Courier New" w:hAnsi="Courier New" w:cs="Courier New"/>
          <w:lang w:eastAsia="ja-JP"/>
        </w:rPr>
        <w:t>a(</w:t>
      </w:r>
      <w:proofErr w:type="spellStart"/>
      <w:proofErr w:type="gramEnd"/>
      <w:r w:rsidRPr="001D2829">
        <w:rPr>
          <w:rFonts w:ascii="Courier New" w:hAnsi="Courier New" w:cs="Courier New"/>
          <w:lang w:eastAsia="ja-JP"/>
        </w:rPr>
        <w:t>ussasass</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yv</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dd</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iqb</w:t>
      </w:r>
      <w:proofErr w:type="spellEnd"/>
      <w:r w:rsidRPr="001D2829">
        <w:rPr>
          <w:rFonts w:ascii="Courier New" w:hAnsi="Courier New" w:cs="Courier New"/>
          <w:lang w:eastAsia="ja-JP"/>
        </w:rPr>
        <w:t>)" direction="out" /&gt;</w:t>
      </w:r>
    </w:p>
    <w:p w14:paraId="74548EE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moreAvailable</w:t>
      </w:r>
      <w:proofErr w:type="spellEnd"/>
      <w:r w:rsidRPr="001D2829">
        <w:rPr>
          <w:rFonts w:ascii="Courier New" w:hAnsi="Courier New" w:cs="Courier New"/>
          <w:lang w:eastAsia="ja-JP"/>
        </w:rPr>
        <w:t>" type="b" direction="out" /&gt;</w:t>
      </w:r>
    </w:p>
    <w:p w14:paraId="6AFAD64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&lt;/signal&gt;</w:t>
      </w:r>
    </w:p>
    <w:p w14:paraId="33FC7CE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subscribeForftsResultAddressesSelective</w:t>
      </w:r>
      <w:proofErr w:type="spellEnd"/>
      <w:r w:rsidRPr="001D2829">
        <w:rPr>
          <w:rFonts w:ascii="Courier New" w:hAnsi="Courier New" w:cs="Courier New"/>
          <w:lang w:eastAsia="ja-JP"/>
        </w:rPr>
        <w:t>"&gt;</w:t>
      </w:r>
    </w:p>
    <w:p w14:paraId="78515D0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direction="out" name="status" type="b"&gt;</w:t>
      </w:r>
    </w:p>
    <w:p w14:paraId="646B841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&gt;</w:t>
      </w:r>
    </w:p>
    <w:p w14:paraId="0BB7C54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2417AA2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unsubscribeFromftsResultAddressesSelective</w:t>
      </w:r>
      <w:proofErr w:type="spellEnd"/>
      <w:r w:rsidRPr="001D2829">
        <w:rPr>
          <w:rFonts w:ascii="Courier New" w:hAnsi="Courier New" w:cs="Courier New"/>
          <w:lang w:eastAsia="ja-JP"/>
        </w:rPr>
        <w:t>"&gt;</w:t>
      </w:r>
    </w:p>
    <w:p w14:paraId="3AE77BF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                     </w:t>
      </w:r>
    </w:p>
    <w:p w14:paraId="5D8AF4B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 name="</w:t>
      </w:r>
      <w:proofErr w:type="spellStart"/>
      <w:r w:rsidRPr="001D2829">
        <w:rPr>
          <w:rFonts w:ascii="Courier New" w:hAnsi="Courier New" w:cs="Courier New"/>
          <w:lang w:eastAsia="ja-JP"/>
        </w:rPr>
        <w:t>ftsResultPois</w:t>
      </w:r>
      <w:proofErr w:type="spellEnd"/>
      <w:r w:rsidRPr="001D2829">
        <w:rPr>
          <w:rFonts w:ascii="Courier New" w:hAnsi="Courier New" w:cs="Courier New"/>
          <w:lang w:eastAsia="ja-JP"/>
        </w:rPr>
        <w:t>"&gt;</w:t>
      </w:r>
    </w:p>
    <w:p w14:paraId="36D9F4D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direction="out" /&gt;</w:t>
      </w:r>
    </w:p>
    <w:p w14:paraId="6293452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46CFFF72"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pois</w:t>
      </w:r>
      <w:proofErr w:type="spellEnd"/>
      <w:r w:rsidRPr="001D2829">
        <w:rPr>
          <w:rFonts w:ascii="Courier New" w:hAnsi="Courier New" w:cs="Courier New"/>
          <w:lang w:eastAsia="ja-JP"/>
        </w:rPr>
        <w:t>" type="</w:t>
      </w:r>
      <w:proofErr w:type="gramStart"/>
      <w:r w:rsidRPr="001D2829">
        <w:rPr>
          <w:rFonts w:ascii="Courier New" w:hAnsi="Courier New" w:cs="Courier New"/>
          <w:lang w:eastAsia="ja-JP"/>
        </w:rPr>
        <w:t>a(</w:t>
      </w:r>
      <w:proofErr w:type="spellStart"/>
      <w:proofErr w:type="gramEnd"/>
      <w:r w:rsidRPr="001D2829">
        <w:rPr>
          <w:rFonts w:ascii="Courier New" w:hAnsi="Courier New" w:cs="Courier New"/>
          <w:lang w:eastAsia="ja-JP"/>
        </w:rPr>
        <w:t>uuasssasasssss</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dd</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iqbbbii</w:t>
      </w:r>
      <w:proofErr w:type="spellEnd"/>
      <w:r w:rsidRPr="001D2829">
        <w:rPr>
          <w:rFonts w:ascii="Courier New" w:hAnsi="Courier New" w:cs="Courier New"/>
          <w:lang w:eastAsia="ja-JP"/>
        </w:rPr>
        <w:t>)" direction="out" /&gt;</w:t>
      </w:r>
    </w:p>
    <w:p w14:paraId="348786F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moreAvailable</w:t>
      </w:r>
      <w:proofErr w:type="spellEnd"/>
      <w:r w:rsidRPr="001D2829">
        <w:rPr>
          <w:rFonts w:ascii="Courier New" w:hAnsi="Courier New" w:cs="Courier New"/>
          <w:lang w:eastAsia="ja-JP"/>
        </w:rPr>
        <w:t>" type="b" direction="out" /&gt;</w:t>
      </w:r>
    </w:p>
    <w:p w14:paraId="4E508C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&lt;/signal&gt;</w:t>
      </w:r>
    </w:p>
    <w:p w14:paraId="0336E96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subscribeForftsResultPoisSelective</w:t>
      </w:r>
      <w:proofErr w:type="spellEnd"/>
      <w:r w:rsidRPr="001D2829">
        <w:rPr>
          <w:rFonts w:ascii="Courier New" w:hAnsi="Courier New" w:cs="Courier New"/>
          <w:lang w:eastAsia="ja-JP"/>
        </w:rPr>
        <w:t>"&gt;</w:t>
      </w:r>
    </w:p>
    <w:p w14:paraId="6CA5904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direction="out" name="status" type="b"&gt;</w:t>
      </w:r>
    </w:p>
    <w:p w14:paraId="269BD40D"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&gt;</w:t>
      </w:r>
    </w:p>
    <w:p w14:paraId="4322B76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&lt;/method&gt;</w:t>
      </w:r>
    </w:p>
    <w:p w14:paraId="25E2217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unsubscribeFromftsResultPoisSelective</w:t>
      </w:r>
      <w:proofErr w:type="spellEnd"/>
      <w:r w:rsidRPr="001D2829">
        <w:rPr>
          <w:rFonts w:ascii="Courier New" w:hAnsi="Courier New" w:cs="Courier New"/>
          <w:lang w:eastAsia="ja-JP"/>
        </w:rPr>
        <w:t>"&gt;</w:t>
      </w:r>
    </w:p>
    <w:p w14:paraId="6F29A2A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                     </w:t>
      </w:r>
    </w:p>
    <w:p w14:paraId="2B528A4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 name="</w:t>
      </w:r>
      <w:proofErr w:type="spellStart"/>
      <w:r w:rsidRPr="001D2829">
        <w:rPr>
          <w:rFonts w:ascii="Courier New" w:hAnsi="Courier New" w:cs="Courier New"/>
          <w:lang w:eastAsia="ja-JP"/>
        </w:rPr>
        <w:t>ftsResultPoiSuggestions</w:t>
      </w:r>
      <w:proofErr w:type="spellEnd"/>
      <w:r w:rsidRPr="001D2829">
        <w:rPr>
          <w:rFonts w:ascii="Courier New" w:hAnsi="Courier New" w:cs="Courier New"/>
          <w:lang w:eastAsia="ja-JP"/>
        </w:rPr>
        <w:t>"&gt;</w:t>
      </w:r>
    </w:p>
    <w:p w14:paraId="188FD84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direction="out" /&gt;</w:t>
      </w:r>
    </w:p>
    <w:p w14:paraId="6168F9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1342326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poiCategories</w:t>
      </w:r>
      <w:proofErr w:type="spellEnd"/>
      <w:r w:rsidRPr="001D2829">
        <w:rPr>
          <w:rFonts w:ascii="Courier New" w:hAnsi="Courier New" w:cs="Courier New"/>
          <w:lang w:eastAsia="ja-JP"/>
        </w:rPr>
        <w:t>" type="</w:t>
      </w:r>
      <w:proofErr w:type="gramStart"/>
      <w:r w:rsidRPr="001D2829">
        <w:rPr>
          <w:rFonts w:ascii="Courier New" w:hAnsi="Courier New" w:cs="Courier New"/>
          <w:lang w:eastAsia="ja-JP"/>
        </w:rPr>
        <w:t>a(</w:t>
      </w:r>
      <w:proofErr w:type="spellStart"/>
      <w:proofErr w:type="gramEnd"/>
      <w:r w:rsidRPr="001D2829">
        <w:rPr>
          <w:rFonts w:ascii="Courier New" w:hAnsi="Courier New" w:cs="Courier New"/>
          <w:lang w:eastAsia="ja-JP"/>
        </w:rPr>
        <w:t>usssa</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ussasass</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yv</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dd</w:t>
      </w:r>
      <w:proofErr w:type="spellEnd"/>
      <w:r w:rsidRPr="001D2829">
        <w:rPr>
          <w:rFonts w:ascii="Courier New" w:hAnsi="Courier New" w:cs="Courier New"/>
          <w:lang w:eastAsia="ja-JP"/>
        </w:rPr>
        <w:t>)</w:t>
      </w:r>
      <w:proofErr w:type="spellStart"/>
      <w:r w:rsidRPr="001D2829">
        <w:rPr>
          <w:rFonts w:ascii="Courier New" w:hAnsi="Courier New" w:cs="Courier New"/>
          <w:lang w:eastAsia="ja-JP"/>
        </w:rPr>
        <w:t>iqb</w:t>
      </w:r>
      <w:proofErr w:type="spellEnd"/>
      <w:r w:rsidRPr="001D2829">
        <w:rPr>
          <w:rFonts w:ascii="Courier New" w:hAnsi="Courier New" w:cs="Courier New"/>
          <w:lang w:eastAsia="ja-JP"/>
        </w:rPr>
        <w:t>)q)" direction="out" /&gt;</w:t>
      </w:r>
    </w:p>
    <w:p w14:paraId="6D94C30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&lt;/signal&gt;</w:t>
      </w:r>
    </w:p>
    <w:p w14:paraId="7F0BD2EA"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subscribeForftsResultPoiSuggestionsSelective</w:t>
      </w:r>
      <w:proofErr w:type="spellEnd"/>
      <w:r w:rsidRPr="001D2829">
        <w:rPr>
          <w:rFonts w:ascii="Courier New" w:hAnsi="Courier New" w:cs="Courier New"/>
          <w:lang w:eastAsia="ja-JP"/>
        </w:rPr>
        <w:t>"&gt;</w:t>
      </w:r>
    </w:p>
    <w:p w14:paraId="03A74B5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direction="out" name="status" type="b"&gt;</w:t>
      </w:r>
    </w:p>
    <w:p w14:paraId="440193C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&gt;</w:t>
      </w:r>
    </w:p>
    <w:p w14:paraId="0B8F375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104A32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unsubscribeFromftsResultPoiSuggestionsSelective</w:t>
      </w:r>
      <w:proofErr w:type="spellEnd"/>
      <w:r w:rsidRPr="001D2829">
        <w:rPr>
          <w:rFonts w:ascii="Courier New" w:hAnsi="Courier New" w:cs="Courier New"/>
          <w:lang w:eastAsia="ja-JP"/>
        </w:rPr>
        <w:t>"&gt;</w:t>
      </w:r>
    </w:p>
    <w:p w14:paraId="098275C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                     </w:t>
      </w:r>
    </w:p>
    <w:p w14:paraId="6CEC7D33"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getVersion</w:t>
      </w:r>
      <w:proofErr w:type="spellEnd"/>
      <w:r w:rsidRPr="001D2829">
        <w:rPr>
          <w:rFonts w:ascii="Courier New" w:hAnsi="Courier New" w:cs="Courier New"/>
          <w:lang w:eastAsia="ja-JP"/>
        </w:rPr>
        <w:t>"&gt;</w:t>
      </w:r>
    </w:p>
    <w:p w14:paraId="478BF2AE"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name="version" type="(</w:t>
      </w:r>
      <w:proofErr w:type="spellStart"/>
      <w:r w:rsidRPr="001D2829">
        <w:rPr>
          <w:rFonts w:ascii="Courier New" w:hAnsi="Courier New" w:cs="Courier New"/>
          <w:lang w:eastAsia="ja-JP"/>
        </w:rPr>
        <w:t>qqqs</w:t>
      </w:r>
      <w:proofErr w:type="spellEnd"/>
      <w:r w:rsidRPr="001D2829">
        <w:rPr>
          <w:rFonts w:ascii="Courier New" w:hAnsi="Courier New" w:cs="Courier New"/>
          <w:lang w:eastAsia="ja-JP"/>
        </w:rPr>
        <w:t>)" direction="out" /&gt;</w:t>
      </w:r>
    </w:p>
    <w:p w14:paraId="5EE9DF7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4D2DD0E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ftsRequest</w:t>
      </w:r>
      <w:proofErr w:type="spellEnd"/>
      <w:r w:rsidRPr="001D2829">
        <w:rPr>
          <w:rFonts w:ascii="Courier New" w:hAnsi="Courier New" w:cs="Courier New"/>
          <w:lang w:eastAsia="ja-JP"/>
        </w:rPr>
        <w:t>"&gt;</w:t>
      </w:r>
    </w:p>
    <w:p w14:paraId="71B452D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inputString</w:t>
      </w:r>
      <w:proofErr w:type="spellEnd"/>
      <w:r w:rsidRPr="001D2829">
        <w:rPr>
          <w:rFonts w:ascii="Courier New" w:hAnsi="Courier New" w:cs="Courier New"/>
          <w:lang w:eastAsia="ja-JP"/>
        </w:rPr>
        <w:t>" type="s" direction="in" /&gt;</w:t>
      </w:r>
    </w:p>
    <w:p w14:paraId="2DDAAD9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searchLocation</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dd</w:t>
      </w:r>
      <w:proofErr w:type="spellEnd"/>
      <w:r w:rsidRPr="001D2829">
        <w:rPr>
          <w:rFonts w:ascii="Courier New" w:hAnsi="Courier New" w:cs="Courier New"/>
          <w:lang w:eastAsia="ja-JP"/>
        </w:rPr>
        <w:t>)" direction="in" /&gt;</w:t>
      </w:r>
    </w:p>
    <w:p w14:paraId="394154A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searchShapes</w:t>
      </w:r>
      <w:proofErr w:type="spellEnd"/>
      <w:r w:rsidRPr="001D2829">
        <w:rPr>
          <w:rFonts w:ascii="Courier New" w:hAnsi="Courier New" w:cs="Courier New"/>
          <w:lang w:eastAsia="ja-JP"/>
        </w:rPr>
        <w:t>" type="</w:t>
      </w:r>
      <w:proofErr w:type="gramStart"/>
      <w:r w:rsidRPr="001D2829">
        <w:rPr>
          <w:rFonts w:ascii="Courier New" w:hAnsi="Courier New" w:cs="Courier New"/>
          <w:lang w:eastAsia="ja-JP"/>
        </w:rPr>
        <w:t>a(</w:t>
      </w:r>
      <w:proofErr w:type="spellStart"/>
      <w:proofErr w:type="gramEnd"/>
      <w:r w:rsidRPr="001D2829">
        <w:rPr>
          <w:rFonts w:ascii="Courier New" w:hAnsi="Courier New" w:cs="Courier New"/>
          <w:lang w:eastAsia="ja-JP"/>
        </w:rPr>
        <w:t>yv</w:t>
      </w:r>
      <w:proofErr w:type="spellEnd"/>
      <w:r w:rsidRPr="001D2829">
        <w:rPr>
          <w:rFonts w:ascii="Courier New" w:hAnsi="Courier New" w:cs="Courier New"/>
          <w:lang w:eastAsia="ja-JP"/>
        </w:rPr>
        <w:t>)" direction="in" /&gt;</w:t>
      </w:r>
    </w:p>
    <w:p w14:paraId="1A58DD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pageSize</w:t>
      </w:r>
      <w:proofErr w:type="spellEnd"/>
      <w:r w:rsidRPr="001D2829">
        <w:rPr>
          <w:rFonts w:ascii="Courier New" w:hAnsi="Courier New" w:cs="Courier New"/>
          <w:lang w:eastAsia="ja-JP"/>
        </w:rPr>
        <w:t>" type="q" direction="in" /&gt;</w:t>
      </w:r>
    </w:p>
    <w:p w14:paraId="5E38A9D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 type="u" direction="in" /&gt;</w:t>
      </w:r>
    </w:p>
    <w:p w14:paraId="3ED77BD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searchConditions</w:t>
      </w:r>
      <w:proofErr w:type="spellEnd"/>
      <w:r w:rsidRPr="001D2829">
        <w:rPr>
          <w:rFonts w:ascii="Courier New" w:hAnsi="Courier New" w:cs="Courier New"/>
          <w:lang w:eastAsia="ja-JP"/>
        </w:rPr>
        <w:t>" type="s" direction="in" /&gt;</w:t>
      </w:r>
    </w:p>
    <w:p w14:paraId="6BB784F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fuzzyLevel</w:t>
      </w:r>
      <w:proofErr w:type="spellEnd"/>
      <w:r w:rsidRPr="001D2829">
        <w:rPr>
          <w:rFonts w:ascii="Courier New" w:hAnsi="Courier New" w:cs="Courier New"/>
          <w:lang w:eastAsia="ja-JP"/>
        </w:rPr>
        <w:t>" type="y" direction="in" /&gt;</w:t>
      </w:r>
    </w:p>
    <w:p w14:paraId="7A74834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name="error"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62DCC701"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direction="out" /&gt;</w:t>
      </w:r>
    </w:p>
    <w:p w14:paraId="4ACB6294"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7791B33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2B950A97"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ftsNextPage</w:t>
      </w:r>
      <w:proofErr w:type="spellEnd"/>
      <w:r w:rsidRPr="001D2829">
        <w:rPr>
          <w:rFonts w:ascii="Courier New" w:hAnsi="Courier New" w:cs="Courier New"/>
          <w:lang w:eastAsia="ja-JP"/>
        </w:rPr>
        <w:t>"&gt;</w:t>
      </w:r>
    </w:p>
    <w:p w14:paraId="0FC412F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direction="in" /&gt;</w:t>
      </w:r>
    </w:p>
    <w:p w14:paraId="7017FB25"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searchOptions</w:t>
      </w:r>
      <w:proofErr w:type="spellEnd"/>
      <w:r w:rsidRPr="001D2829">
        <w:rPr>
          <w:rFonts w:ascii="Courier New" w:hAnsi="Courier New" w:cs="Courier New"/>
          <w:lang w:eastAsia="ja-JP"/>
        </w:rPr>
        <w:t>" type="u" direction="in" /&gt;</w:t>
      </w:r>
    </w:p>
    <w:p w14:paraId="630AB8D8"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name="error"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2D6220CB"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pageId</w:t>
      </w:r>
      <w:proofErr w:type="spellEnd"/>
      <w:r w:rsidRPr="001D2829">
        <w:rPr>
          <w:rFonts w:ascii="Courier New" w:hAnsi="Courier New" w:cs="Courier New"/>
          <w:lang w:eastAsia="ja-JP"/>
        </w:rPr>
        <w:t>"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2890DBE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5851ADD9"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 name="</w:t>
      </w:r>
      <w:proofErr w:type="spellStart"/>
      <w:r w:rsidRPr="001D2829">
        <w:rPr>
          <w:rFonts w:ascii="Courier New" w:hAnsi="Courier New" w:cs="Courier New"/>
          <w:lang w:eastAsia="ja-JP"/>
        </w:rPr>
        <w:t>ftsCancel</w:t>
      </w:r>
      <w:proofErr w:type="spellEnd"/>
      <w:r w:rsidRPr="001D2829">
        <w:rPr>
          <w:rFonts w:ascii="Courier New" w:hAnsi="Courier New" w:cs="Courier New"/>
          <w:lang w:eastAsia="ja-JP"/>
        </w:rPr>
        <w:t>"&gt;</w:t>
      </w:r>
    </w:p>
    <w:p w14:paraId="508731C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sessionHandle</w:t>
      </w:r>
      <w:proofErr w:type="spellEnd"/>
      <w:r w:rsidRPr="001D2829">
        <w:rPr>
          <w:rFonts w:ascii="Courier New" w:hAnsi="Courier New" w:cs="Courier New"/>
          <w:lang w:eastAsia="ja-JP"/>
        </w:rPr>
        <w:t>" type="u" direction="in" /&gt;</w:t>
      </w:r>
    </w:p>
    <w:p w14:paraId="6D8C7D5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name="error" type="</w:t>
      </w:r>
      <w:proofErr w:type="spellStart"/>
      <w:r w:rsidRPr="001D2829">
        <w:rPr>
          <w:rFonts w:ascii="Courier New" w:hAnsi="Courier New" w:cs="Courier New"/>
          <w:lang w:eastAsia="ja-JP"/>
        </w:rPr>
        <w:t>i</w:t>
      </w:r>
      <w:proofErr w:type="spellEnd"/>
      <w:r w:rsidRPr="001D2829">
        <w:rPr>
          <w:rFonts w:ascii="Courier New" w:hAnsi="Courier New" w:cs="Courier New"/>
          <w:lang w:eastAsia="ja-JP"/>
        </w:rPr>
        <w:t>" direction="out" /&gt;</w:t>
      </w:r>
    </w:p>
    <w:p w14:paraId="41B2918F"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7A86F21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lastRenderedPageBreak/>
        <w:t xml:space="preserve">        &lt;method name="</w:t>
      </w:r>
      <w:proofErr w:type="spellStart"/>
      <w:r w:rsidRPr="001D2829">
        <w:rPr>
          <w:rFonts w:ascii="Courier New" w:hAnsi="Courier New" w:cs="Courier New"/>
          <w:lang w:eastAsia="ja-JP"/>
        </w:rPr>
        <w:t>deleteLocationHandles</w:t>
      </w:r>
      <w:proofErr w:type="spellEnd"/>
      <w:r w:rsidRPr="001D2829">
        <w:rPr>
          <w:rFonts w:ascii="Courier New" w:hAnsi="Courier New" w:cs="Courier New"/>
          <w:lang w:eastAsia="ja-JP"/>
        </w:rPr>
        <w:t>"&gt;</w:t>
      </w:r>
    </w:p>
    <w:p w14:paraId="26023FB6"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w:t>
      </w:r>
      <w:proofErr w:type="spellStart"/>
      <w:r w:rsidRPr="001D2829">
        <w:rPr>
          <w:rFonts w:ascii="Courier New" w:hAnsi="Courier New" w:cs="Courier New"/>
          <w:lang w:eastAsia="ja-JP"/>
        </w:rPr>
        <w:t>arg</w:t>
      </w:r>
      <w:proofErr w:type="spellEnd"/>
      <w:r w:rsidRPr="001D2829">
        <w:rPr>
          <w:rFonts w:ascii="Courier New" w:hAnsi="Courier New" w:cs="Courier New"/>
          <w:lang w:eastAsia="ja-JP"/>
        </w:rPr>
        <w:t xml:space="preserve"> name="</w:t>
      </w:r>
      <w:proofErr w:type="spellStart"/>
      <w:r w:rsidRPr="001D2829">
        <w:rPr>
          <w:rFonts w:ascii="Courier New" w:hAnsi="Courier New" w:cs="Courier New"/>
          <w:lang w:eastAsia="ja-JP"/>
        </w:rPr>
        <w:t>locationHandleList</w:t>
      </w:r>
      <w:proofErr w:type="spellEnd"/>
      <w:r w:rsidRPr="001D2829">
        <w:rPr>
          <w:rFonts w:ascii="Courier New" w:hAnsi="Courier New" w:cs="Courier New"/>
          <w:lang w:eastAsia="ja-JP"/>
        </w:rPr>
        <w:t>" type="au" direction="in" /&gt;</w:t>
      </w:r>
    </w:p>
    <w:p w14:paraId="3F52FD90"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&lt;/method&gt;</w:t>
      </w:r>
    </w:p>
    <w:p w14:paraId="6DD64BFC" w14:textId="77777777" w:rsidR="001D2829" w:rsidRPr="001D2829"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 xml:space="preserve">    &lt;/interface&gt;</w:t>
      </w:r>
    </w:p>
    <w:p w14:paraId="69341CCB" w14:textId="512DF81C" w:rsidR="001D2829" w:rsidRPr="00361593" w:rsidRDefault="001D2829" w:rsidP="001D2829">
      <w:pPr>
        <w:pStyle w:val="Body"/>
        <w:pBdr>
          <w:top w:val="single" w:sz="4" w:space="1" w:color="auto" w:shadow="1"/>
          <w:left w:val="single" w:sz="4" w:space="4" w:color="auto" w:shadow="1"/>
          <w:bottom w:val="single" w:sz="4" w:space="1" w:color="auto" w:shadow="1"/>
          <w:right w:val="single" w:sz="4" w:space="4" w:color="auto" w:shadow="1"/>
        </w:pBdr>
        <w:rPr>
          <w:rFonts w:ascii="Courier New" w:hAnsi="Courier New" w:cs="Courier New"/>
          <w:lang w:eastAsia="ja-JP"/>
        </w:rPr>
      </w:pPr>
      <w:r w:rsidRPr="001D2829">
        <w:rPr>
          <w:rFonts w:ascii="Courier New" w:hAnsi="Courier New" w:cs="Courier New"/>
          <w:lang w:eastAsia="ja-JP"/>
        </w:rPr>
        <w:t>&lt;/node&gt;</w:t>
      </w:r>
    </w:p>
    <w:p w14:paraId="0B7332A9" w14:textId="77777777" w:rsidR="002A763B" w:rsidRDefault="002A763B" w:rsidP="002A763B">
      <w:pPr>
        <w:pStyle w:val="Heading1"/>
      </w:pPr>
      <w:bookmarkStart w:id="64" w:name="_Toc473533361"/>
      <w:r>
        <w:lastRenderedPageBreak/>
        <w:t>Programmer’s Manual</w:t>
      </w:r>
      <w:bookmarkEnd w:id="64"/>
    </w:p>
    <w:p w14:paraId="5D6B25EE" w14:textId="77777777" w:rsidR="002A763B" w:rsidRPr="001526F3" w:rsidRDefault="002A763B" w:rsidP="002A763B">
      <w:pPr>
        <w:pStyle w:val="Body"/>
      </w:pPr>
      <w:r>
        <w:t>This is an optional non-normative part providing examples of how to program against the interfaces</w:t>
      </w:r>
    </w:p>
    <w:p w14:paraId="15FEDE1D" w14:textId="729AFF90" w:rsidR="00E81F9F" w:rsidRDefault="002A763B" w:rsidP="002A763B">
      <w:pPr>
        <w:pStyle w:val="Heading1"/>
      </w:pPr>
      <w:r>
        <w:lastRenderedPageBreak/>
        <w:t xml:space="preserve"> </w:t>
      </w:r>
      <w:bookmarkStart w:id="65" w:name="_Toc473533362"/>
      <w:r w:rsidR="00E81F9F">
        <w:t>Implementation</w:t>
      </w:r>
      <w:bookmarkEnd w:id="65"/>
    </w:p>
    <w:p w14:paraId="6D9BAFC3" w14:textId="6CA5243C" w:rsidR="00C32836" w:rsidRDefault="00D908E6" w:rsidP="00CD32AA">
      <w:pPr>
        <w:pStyle w:val="Body"/>
        <w:rPr>
          <w:i/>
          <w:lang w:eastAsia="ja-JP"/>
        </w:rPr>
      </w:pPr>
      <w:r>
        <w:rPr>
          <w:lang w:eastAsia="ja-JP"/>
        </w:rPr>
        <w:t>This section describes the</w:t>
      </w:r>
      <w:r w:rsidR="003371DF">
        <w:rPr>
          <w:lang w:eastAsia="ja-JP"/>
        </w:rPr>
        <w:t xml:space="preserve"> implementation of the</w:t>
      </w:r>
      <w:r>
        <w:rPr>
          <w:lang w:eastAsia="ja-JP"/>
        </w:rPr>
        <w:t xml:space="preserve"> </w:t>
      </w:r>
      <w:r w:rsidRPr="00D908E6">
        <w:rPr>
          <w:b/>
          <w:lang w:eastAsia="ja-JP"/>
        </w:rPr>
        <w:t>proof-of-concept</w:t>
      </w:r>
      <w:r w:rsidR="003371DF">
        <w:rPr>
          <w:lang w:eastAsia="ja-JP"/>
        </w:rPr>
        <w:t xml:space="preserve"> for the FreeTextSearch component.</w:t>
      </w:r>
    </w:p>
    <w:p w14:paraId="4A7C1F82" w14:textId="20FA8B66" w:rsidR="00671A93" w:rsidRPr="00671A93" w:rsidRDefault="00671A93" w:rsidP="00671A93">
      <w:pPr>
        <w:pStyle w:val="Body"/>
      </w:pPr>
      <w:r>
        <w:t>The following implementation was used for proving the specification.  Note that updated versions of this software may exist</w:t>
      </w:r>
      <w:r w:rsidR="00941C3B">
        <w:t xml:space="preserve"> at </w:t>
      </w:r>
      <w:hyperlink r:id="rId26" w:history="1">
        <w:r w:rsidR="002A763B" w:rsidRPr="00217A13">
          <w:rPr>
            <w:rStyle w:val="Hyperlink"/>
          </w:rPr>
          <w:t>https://github.com/GENIVI/navigation/tree/master/src/freetextsearch-service</w:t>
        </w:r>
      </w:hyperlink>
    </w:p>
    <w:p w14:paraId="4AA4853C" w14:textId="77777777" w:rsidR="00B90FAD" w:rsidRDefault="00B90FAD" w:rsidP="00D750FA">
      <w:pPr>
        <w:pStyle w:val="Heading1"/>
      </w:pPr>
      <w:bookmarkStart w:id="66" w:name="_Toc473533363"/>
      <w:r>
        <w:lastRenderedPageBreak/>
        <w:t>Test Plan</w:t>
      </w:r>
      <w:bookmarkEnd w:id="66"/>
    </w:p>
    <w:p w14:paraId="155C8E4C" w14:textId="537F418D" w:rsidR="00941C3B" w:rsidRDefault="00941C3B" w:rsidP="008C4B9F">
      <w:pPr>
        <w:pStyle w:val="Body"/>
      </w:pPr>
      <w:r>
        <w:t xml:space="preserve">A test application is provided in </w:t>
      </w:r>
      <w:hyperlink r:id="rId27" w:history="1">
        <w:r w:rsidRPr="00217A13">
          <w:rPr>
            <w:rStyle w:val="Hyperlink"/>
          </w:rPr>
          <w:t>https://github.com/GENIVI/navigation/tree/master/test/freetextsearch-service</w:t>
        </w:r>
      </w:hyperlink>
    </w:p>
    <w:p w14:paraId="43A1D755" w14:textId="1387AD6D" w:rsidR="008C4B9F" w:rsidRPr="008C4B9F" w:rsidRDefault="00941C3B" w:rsidP="00C51CAF">
      <w:pPr>
        <w:pStyle w:val="Body"/>
      </w:pPr>
      <w:r>
        <w:t>The test application implements a FreeTextSearch client. It exercises all the methods and registers all the callback functions to handle broadcasts coming from FreeTextSearch service.</w:t>
      </w:r>
    </w:p>
    <w:sectPr w:rsidR="008C4B9F" w:rsidRPr="008C4B9F" w:rsidSect="00DE2338">
      <w:footerReference w:type="even" r:id="rId28"/>
      <w:headerReference w:type="first" r:id="rId29"/>
      <w:footerReference w:type="first" r:id="rId30"/>
      <w:type w:val="continuous"/>
      <w:pgSz w:w="11907" w:h="16839" w:code="9"/>
      <w:pgMar w:top="1440" w:right="1440" w:bottom="1440" w:left="1440" w:header="720" w:footer="720" w:gutter="0"/>
      <w:lnNumType w:countBy="1"/>
      <w:pgNumType w:start="1"/>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3E37E7" w14:textId="77777777" w:rsidR="00F073C0" w:rsidRDefault="00F073C0">
      <w:r>
        <w:separator/>
      </w:r>
    </w:p>
  </w:endnote>
  <w:endnote w:type="continuationSeparator" w:id="0">
    <w:p w14:paraId="00AEB7DA" w14:textId="77777777" w:rsidR="00F073C0" w:rsidRDefault="00F07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tarSymbol">
    <w:altName w:val="Arial Unicode MS"/>
    <w:charset w:val="80"/>
    <w:family w:val="auto"/>
    <w:pitch w:val="default"/>
    <w:sig w:usb0="00000001" w:usb1="08070000" w:usb2="00000010" w:usb3="00000000" w:csb0="00020000" w:csb1="00000000"/>
  </w:font>
  <w:font w:name="AR PL ShanHeiSun Uni">
    <w:charset w:val="00"/>
    <w:family w:val="auto"/>
    <w:pitch w:val="variable"/>
  </w:font>
  <w:font w:name="Nimbus Mono L">
    <w:altName w:val="Courier New"/>
    <w:charset w:val="00"/>
    <w:family w:val="modern"/>
    <w:pitch w:val="default"/>
  </w:font>
  <w:font w:name="BMWTypeLight">
    <w:altName w:val="Arial"/>
    <w:charset w:val="00"/>
    <w:family w:val="swiss"/>
    <w:pitch w:val="variable"/>
    <w:sig w:usb0="00000001"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F073C0" w14:paraId="5D8779A9" w14:textId="77777777">
      <w:trPr>
        <w:jc w:val="center"/>
      </w:trPr>
      <w:tc>
        <w:tcPr>
          <w:tcW w:w="1077" w:type="dxa"/>
        </w:tcPr>
        <w:p w14:paraId="7D495698" w14:textId="77777777" w:rsidR="00F073C0" w:rsidRDefault="00F073C0">
          <w:pPr>
            <w:pStyle w:val="TitlePageText"/>
            <w:spacing w:after="0"/>
            <w:jc w:val="both"/>
          </w:pPr>
          <w:r>
            <w:t xml:space="preserve">Page </w:t>
          </w:r>
          <w:r>
            <w:fldChar w:fldCharType="begin"/>
          </w:r>
          <w:r>
            <w:instrText xml:space="preserve"> PAGE </w:instrText>
          </w:r>
          <w:r>
            <w:fldChar w:fldCharType="separate"/>
          </w:r>
          <w:r>
            <w:rPr>
              <w:noProof/>
            </w:rPr>
            <w:t>2</w:t>
          </w:r>
          <w:r>
            <w:fldChar w:fldCharType="end"/>
          </w:r>
        </w:p>
      </w:tc>
      <w:tc>
        <w:tcPr>
          <w:tcW w:w="6544" w:type="dxa"/>
        </w:tcPr>
        <w:p w14:paraId="018C00DB" w14:textId="77777777" w:rsidR="00F073C0" w:rsidRDefault="00F073C0">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Pr>
              <w:noProof/>
            </w:rPr>
            <w:t>2017</w:t>
          </w:r>
          <w:r>
            <w:fldChar w:fldCharType="end"/>
          </w:r>
          <w:r>
            <w:t>, The GENIVI Alliance. All rights reserved.</w:t>
          </w:r>
        </w:p>
        <w:p w14:paraId="730979F1" w14:textId="77777777" w:rsidR="00F073C0" w:rsidRDefault="00F073C0">
          <w:pPr>
            <w:pStyle w:val="TitlePageText"/>
            <w:spacing w:after="0"/>
            <w:jc w:val="center"/>
          </w:pPr>
          <w:fldSimple w:instr=" DOCPROPERTY &quot;GENIVI-FooterDesignation&quot; \* MERGEFORMAT ">
            <w:r>
              <w:t>For GENIVI Members only.</w:t>
            </w:r>
          </w:fldSimple>
        </w:p>
      </w:tc>
      <w:tc>
        <w:tcPr>
          <w:tcW w:w="1235" w:type="dxa"/>
        </w:tcPr>
        <w:p w14:paraId="4D980F15" w14:textId="77777777" w:rsidR="00F073C0" w:rsidRDefault="00F073C0">
          <w:pPr>
            <w:pStyle w:val="TitlePageText"/>
            <w:spacing w:after="0"/>
            <w:jc w:val="right"/>
          </w:pPr>
        </w:p>
      </w:tc>
    </w:tr>
  </w:tbl>
  <w:p w14:paraId="31532ADA" w14:textId="77777777" w:rsidR="00F073C0" w:rsidRDefault="00F073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64B69" w14:textId="77777777" w:rsidR="00F073C0" w:rsidRDefault="00F073C0" w:rsidP="001664DA">
    <w:pPr>
      <w:pStyle w:val="Copyright"/>
      <w:pBdr>
        <w:top w:val="single" w:sz="4" w:space="1" w:color="auto"/>
      </w:pBdr>
    </w:pPr>
    <w:r>
      <w:fldChar w:fldCharType="begin"/>
    </w:r>
    <w:r>
      <w:instrText xml:space="preserve"> IF </w:instrText>
    </w:r>
    <w:fldSimple w:instr=" DOCPROPERTY &quot;GENIVI-Public&quot; ">
      <w:r>
        <w:instrText>Y</w:instrText>
      </w:r>
    </w:fldSimple>
    <w:r>
      <w:instrText xml:space="preserve"> = Y "" "Copyright © </w:instrText>
    </w:r>
    <w:fldSimple w:instr=" DOCPROPERTY &quot;GENIVI-CopyrightYear&quot; \* MERGEFORMAT ">
      <w:r>
        <w:instrText>2013</w:instrText>
      </w:r>
    </w:fldSimple>
    <w:r>
      <w:instrText xml:space="preserve"> by the " \* MERGEFORMAT </w:instrText>
    </w:r>
    <w:r>
      <w:fldChar w:fldCharType="end"/>
    </w:r>
    <w:r>
      <w:t xml:space="preserve">GENIVI Alliance. </w:t>
    </w:r>
  </w:p>
  <w:p w14:paraId="4247CE17" w14:textId="77777777" w:rsidR="00F073C0" w:rsidRPr="006B5E1D" w:rsidRDefault="00F073C0" w:rsidP="001664DA">
    <w:pPr>
      <w:pStyle w:val="Copyright"/>
      <w:pBdr>
        <w:top w:val="none" w:sz="0" w:space="0" w:color="auto"/>
      </w:pBdr>
      <w:rPr>
        <w:lang w:val="it-IT"/>
      </w:rPr>
    </w:pPr>
    <w:r w:rsidRPr="006B5E1D">
      <w:rPr>
        <w:lang w:val="it-IT"/>
      </w:rPr>
      <w:t>2400 Camino Ramon, Suite 375, San Ramon, CA</w:t>
    </w:r>
    <w:r>
      <w:rPr>
        <w:lang w:val="it-IT"/>
      </w:rPr>
      <w:t xml:space="preserve"> </w:t>
    </w:r>
    <w:r w:rsidRPr="006B5E1D">
      <w:rPr>
        <w:lang w:val="it-IT"/>
      </w:rPr>
      <w:t xml:space="preserve"> 94583, USA</w:t>
    </w:r>
  </w:p>
  <w:p w14:paraId="57BA251E" w14:textId="77777777" w:rsidR="00F073C0" w:rsidRDefault="00F073C0" w:rsidP="00790A1F">
    <w:pPr>
      <w:pStyle w:val="Copyright"/>
      <w:pBdr>
        <w:top w:val="none" w:sz="0" w:space="0" w:color="auto"/>
      </w:pBdr>
    </w:pPr>
    <w:r>
      <w:t>http://www.genivi.org</w:t>
    </w:r>
    <w:r>
      <w:fldChar w:fldCharType="begin"/>
    </w:r>
    <w:r>
      <w:instrText xml:space="preserve"> IF </w:instrText>
    </w:r>
    <w:fldSimple w:instr=" DOCPROPERTY &quot;GENIVI-Public&quot; ">
      <w:r>
        <w:instrText>Y</w:instrText>
      </w:r>
    </w:fldSimple>
    <w:r>
      <w:instrText xml:space="preserve"> = Y "" "</w:instrText>
    </w:r>
  </w:p>
  <w:p w14:paraId="1B2EC4CB" w14:textId="77777777" w:rsidR="00F073C0" w:rsidRDefault="00F073C0" w:rsidP="00790A1F">
    <w:pPr>
      <w:pStyle w:val="Copyright"/>
      <w:pBdr>
        <w:top w:val="none" w:sz="0" w:space="0" w:color="auto"/>
      </w:pBdr>
    </w:pPr>
    <w:r>
      <w:instrText>All rights reserved.</w:instrText>
    </w:r>
  </w:p>
  <w:p w14:paraId="6C4071DD" w14:textId="77777777" w:rsidR="00F073C0" w:rsidRDefault="00F073C0" w:rsidP="00790A1F">
    <w:pPr>
      <w:pStyle w:val="Copyright"/>
      <w:pBdr>
        <w:top w:val="none" w:sz="0" w:space="0" w:color="auto"/>
      </w:pBdr>
    </w:pPr>
  </w:p>
  <w:p w14:paraId="7F5D2E7B" w14:textId="77777777" w:rsidR="00F073C0" w:rsidRDefault="00F073C0" w:rsidP="00790A1F">
    <w:pPr>
      <w:pStyle w:val="Copyright"/>
      <w:pBdr>
        <w:top w:val="none" w:sz="0" w:space="0" w:color="auto"/>
      </w:pBdr>
    </w:pPr>
    <w:r>
      <w:instrText xml:space="preserve">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 </w:instrTex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87B99" w14:textId="77777777" w:rsidR="00F073C0" w:rsidRDefault="00F073C0">
    <w:pPr>
      <w:pStyle w:val="Copyright"/>
    </w:pPr>
    <w:r>
      <w:t xml:space="preserve">Copyright </w:t>
    </w:r>
    <w:r>
      <w:fldChar w:fldCharType="begin"/>
    </w:r>
    <w:r>
      <w:instrText>symbol 227 \f "Symbol" \s 8</w:instrText>
    </w:r>
    <w:r>
      <w:fldChar w:fldCharType="separate"/>
    </w:r>
    <w:r>
      <w:rPr>
        <w:rFonts w:ascii="Symbol" w:hAnsi="Symbol"/>
      </w:rPr>
      <w:t>„</w:t>
    </w:r>
    <w:r>
      <w:fldChar w:fldCharType="end"/>
    </w:r>
    <w:r>
      <w:t xml:space="preserve"> </w:t>
    </w:r>
    <w:r>
      <w:fldChar w:fldCharType="begin"/>
    </w:r>
    <w:r>
      <w:instrText xml:space="preserve"> DATE \@ "yyyy" \* MERGEFORMAT </w:instrText>
    </w:r>
    <w:r>
      <w:fldChar w:fldCharType="separate"/>
    </w:r>
    <w:r>
      <w:rPr>
        <w:noProof/>
      </w:rPr>
      <w:t>2017</w:t>
    </w:r>
    <w:r>
      <w:fldChar w:fldCharType="end"/>
    </w:r>
    <w:r>
      <w:t xml:space="preserve"> by the GENIVI Alliance. </w:t>
    </w:r>
  </w:p>
  <w:p w14:paraId="586A9F8E" w14:textId="77777777" w:rsidR="00F073C0" w:rsidRDefault="00F073C0">
    <w:pPr>
      <w:pStyle w:val="Copyright"/>
    </w:pPr>
    <w:r>
      <w:t>2400 Camino Ramon, Suite 375, San Ramon, CA 94583, USA</w:t>
    </w:r>
  </w:p>
  <w:p w14:paraId="0D77F7E9" w14:textId="77777777" w:rsidR="00F073C0" w:rsidRDefault="00F073C0">
    <w:pPr>
      <w:pStyle w:val="Copyright"/>
    </w:pPr>
    <w:r>
      <w:t>http://www.genivi.org</w:t>
    </w:r>
  </w:p>
  <w:p w14:paraId="4E6E59A5" w14:textId="77777777" w:rsidR="00F073C0" w:rsidRDefault="00F073C0">
    <w:pPr>
      <w:pStyle w:val="Copyright"/>
    </w:pPr>
    <w:r>
      <w:t>All rights reserved.</w:t>
    </w:r>
  </w:p>
  <w:p w14:paraId="7A71EB06" w14:textId="77777777" w:rsidR="00F073C0" w:rsidRDefault="00F073C0">
    <w:pPr>
      <w:pStyle w:val="Copyright"/>
    </w:pPr>
  </w:p>
  <w:p w14:paraId="7F524E72" w14:textId="77777777" w:rsidR="00F073C0" w:rsidRDefault="00F073C0">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top w:val="single" w:sz="4" w:space="0" w:color="auto"/>
      </w:tblBorders>
      <w:tblCellMar>
        <w:left w:w="0" w:type="dxa"/>
        <w:right w:w="0" w:type="dxa"/>
      </w:tblCellMar>
      <w:tblLook w:val="0000" w:firstRow="0" w:lastRow="0" w:firstColumn="0" w:lastColumn="0" w:noHBand="0" w:noVBand="0"/>
    </w:tblPr>
    <w:tblGrid>
      <w:gridCol w:w="851"/>
      <w:gridCol w:w="7371"/>
      <w:gridCol w:w="805"/>
    </w:tblGrid>
    <w:tr w:rsidR="00F073C0" w14:paraId="2AFD3C89" w14:textId="77777777" w:rsidTr="00DF2BBF">
      <w:trPr>
        <w:jc w:val="center"/>
      </w:trPr>
      <w:tc>
        <w:tcPr>
          <w:tcW w:w="471" w:type="pct"/>
        </w:tcPr>
        <w:p w14:paraId="432E84F0" w14:textId="77777777" w:rsidR="00F073C0" w:rsidRDefault="00F073C0" w:rsidP="00F31F12">
          <w:pPr>
            <w:pStyle w:val="Footer"/>
          </w:pPr>
        </w:p>
      </w:tc>
      <w:tc>
        <w:tcPr>
          <w:tcW w:w="4083" w:type="pct"/>
        </w:tcPr>
        <w:p w14:paraId="6AAEC4F3" w14:textId="77777777" w:rsidR="00F073C0" w:rsidRDefault="00F073C0" w:rsidP="00F31F12">
          <w:pPr>
            <w:pStyle w:val="Footer"/>
            <w:jc w:val="center"/>
          </w:pPr>
          <w:r>
            <w:fldChar w:fldCharType="begin"/>
          </w:r>
          <w:r>
            <w:instrText xml:space="preserve"> IF </w:instrText>
          </w:r>
          <w:fldSimple w:instr=" DOCPROPERTY &quot;GENIVI-Public&quot; ">
            <w:r>
              <w:instrText>Y</w:instrText>
            </w:r>
          </w:fldSimple>
          <w:r>
            <w:instrText xml:space="preserve"> = Y "GENIVI Alliance." "Copyright </w:instrText>
          </w:r>
          <w:r>
            <w:sym w:font="Symbol" w:char="F0E3"/>
          </w:r>
          <w:r>
            <w:instrText xml:space="preserve"> </w:instrText>
          </w:r>
          <w:fldSimple w:instr=" DOCPROPERTY  GENIVI-CopyrightYear  \* MERGEFORMAT ">
            <w:r>
              <w:instrText>2013</w:instrText>
            </w:r>
          </w:fldSimple>
          <w:r>
            <w:instrText xml:space="preserve">, GENIVI Alliance. All rights reserved." \* MERGEFORMAT </w:instrText>
          </w:r>
          <w:r>
            <w:fldChar w:fldCharType="separate"/>
          </w:r>
          <w:ins w:id="6" w:author="Morteza Damavandpeyma" w:date="2017-01-30T09:54:00Z">
            <w:r w:rsidR="00A72901">
              <w:rPr>
                <w:noProof/>
              </w:rPr>
              <w:t>GENIVI Alliance.</w:t>
            </w:r>
          </w:ins>
          <w:r>
            <w:fldChar w:fldCharType="end"/>
          </w:r>
        </w:p>
        <w:p w14:paraId="4DC68F58" w14:textId="77777777" w:rsidR="00F073C0" w:rsidRPr="00DF2BBF" w:rsidRDefault="00F073C0" w:rsidP="00DF2BBF">
          <w:pPr>
            <w:pStyle w:val="Footer"/>
            <w:jc w:val="center"/>
          </w:pPr>
          <w:r w:rsidRPr="00DF2BBF">
            <w:fldChar w:fldCharType="begin"/>
          </w:r>
          <w:r w:rsidRPr="00DF2BBF">
            <w:instrText xml:space="preserve"> IF </w:instrText>
          </w:r>
          <w:fldSimple w:instr=" DOCPROPERTY &quot;GENIVI-Public&quot; ">
            <w:r>
              <w:instrText>Y</w:instrText>
            </w:r>
          </w:fldSimple>
          <w:r w:rsidRPr="00DF2BBF">
            <w:instrText xml:space="preserve"> = Y "</w:instrText>
          </w:r>
          <w:fldSimple w:instr=" DOCPROPERTY &quot;GENIVI-DocLicense&quot; \* MERGEFORMAT ">
            <w:r w:rsidRPr="00453E7D">
              <w:rPr>
                <w:bCs/>
              </w:rPr>
              <w:instrText>This work is licensed under a</w:instrText>
            </w:r>
            <w:r>
              <w:instrText xml:space="preserve"> Creative Commons Attribution-ShareAlike 4.0 International License.</w:instrText>
            </w:r>
          </w:fldSimple>
          <w:r w:rsidRPr="00DF2BBF">
            <w:instrText>" "</w:instrText>
          </w:r>
          <w:fldSimple w:instr=" DOCPROPERTY &quot;GENIVI-FooterDesignation&quot; \* MERGEFORMAT ">
            <w:r>
              <w:instrText>For GENIVI Members only.</w:instrText>
            </w:r>
          </w:fldSimple>
          <w:r w:rsidRPr="00DF2BBF">
            <w:instrText xml:space="preserve">" \* MERGEFORMAT </w:instrText>
          </w:r>
          <w:r w:rsidRPr="00DF2BBF">
            <w:fldChar w:fldCharType="separate"/>
          </w:r>
          <w:ins w:id="7" w:author="Morteza Damavandpeyma" w:date="2017-01-30T09:54:00Z">
            <w:r w:rsidR="00A72901" w:rsidRPr="00A72901">
              <w:rPr>
                <w:noProof/>
              </w:rPr>
              <w:t xml:space="preserve">This work is licensed </w:t>
            </w:r>
            <w:r w:rsidR="00A72901" w:rsidRPr="00453E7D">
              <w:rPr>
                <w:bCs/>
                <w:noProof/>
              </w:rPr>
              <w:t>under a</w:t>
            </w:r>
            <w:r w:rsidR="00A72901">
              <w:rPr>
                <w:noProof/>
              </w:rPr>
              <w:t xml:space="preserve"> Creative Commons Attribution-ShareAlike 4.0 International License.</w:t>
            </w:r>
          </w:ins>
          <w:r w:rsidRPr="00DF2BBF">
            <w:fldChar w:fldCharType="end"/>
          </w:r>
        </w:p>
      </w:tc>
      <w:tc>
        <w:tcPr>
          <w:tcW w:w="446" w:type="pct"/>
        </w:tcPr>
        <w:p w14:paraId="5576007A" w14:textId="77777777" w:rsidR="00F073C0" w:rsidRDefault="00F073C0" w:rsidP="00F31F12">
          <w:pPr>
            <w:pStyle w:val="Footer"/>
            <w:jc w:val="right"/>
          </w:pPr>
          <w:r>
            <w:t xml:space="preserve">Page </w:t>
          </w:r>
          <w:r>
            <w:fldChar w:fldCharType="begin"/>
          </w:r>
          <w:r>
            <w:instrText xml:space="preserve"> PAGE </w:instrText>
          </w:r>
          <w:r>
            <w:fldChar w:fldCharType="separate"/>
          </w:r>
          <w:r w:rsidR="00A72901">
            <w:rPr>
              <w:noProof/>
            </w:rPr>
            <w:t>17</w:t>
          </w:r>
          <w:r>
            <w:fldChar w:fldCharType="end"/>
          </w:r>
        </w:p>
      </w:tc>
    </w:tr>
  </w:tbl>
  <w:p w14:paraId="5008230B" w14:textId="77777777" w:rsidR="00F073C0" w:rsidRDefault="00F073C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tblBorders>
      <w:tblLayout w:type="fixed"/>
      <w:tblLook w:val="0000" w:firstRow="0" w:lastRow="0" w:firstColumn="0" w:lastColumn="0" w:noHBand="0" w:noVBand="0"/>
    </w:tblPr>
    <w:tblGrid>
      <w:gridCol w:w="1077"/>
      <w:gridCol w:w="6544"/>
      <w:gridCol w:w="1235"/>
    </w:tblGrid>
    <w:tr w:rsidR="00F073C0" w14:paraId="594C66B3" w14:textId="77777777">
      <w:trPr>
        <w:jc w:val="center"/>
      </w:trPr>
      <w:tc>
        <w:tcPr>
          <w:tcW w:w="1077" w:type="dxa"/>
        </w:tcPr>
        <w:p w14:paraId="0C8835C7" w14:textId="77777777" w:rsidR="00F073C0" w:rsidRDefault="00F073C0">
          <w:pPr>
            <w:pStyle w:val="TitlePageText"/>
            <w:spacing w:after="0"/>
            <w:jc w:val="both"/>
          </w:pPr>
          <w:r>
            <w:t xml:space="preserve">Page </w:t>
          </w:r>
          <w:r>
            <w:fldChar w:fldCharType="begin"/>
          </w:r>
          <w:r>
            <w:instrText xml:space="preserve"> PAGE </w:instrText>
          </w:r>
          <w:r>
            <w:fldChar w:fldCharType="separate"/>
          </w:r>
          <w:r>
            <w:rPr>
              <w:noProof/>
            </w:rPr>
            <w:t>10</w:t>
          </w:r>
          <w:r>
            <w:fldChar w:fldCharType="end"/>
          </w:r>
        </w:p>
      </w:tc>
      <w:tc>
        <w:tcPr>
          <w:tcW w:w="6544" w:type="dxa"/>
        </w:tcPr>
        <w:p w14:paraId="6083D30E" w14:textId="77777777" w:rsidR="00F073C0" w:rsidRDefault="00F073C0">
          <w:pPr>
            <w:pStyle w:val="TitlePageText"/>
            <w:spacing w:after="0"/>
            <w:jc w:val="center"/>
          </w:pPr>
          <w:r>
            <w:t xml:space="preserve">Copyright </w:t>
          </w:r>
          <w:r>
            <w:sym w:font="Symbol" w:char="F0E3"/>
          </w:r>
          <w:r>
            <w:t xml:space="preserve"> </w:t>
          </w:r>
          <w:r>
            <w:fldChar w:fldCharType="begin"/>
          </w:r>
          <w:r>
            <w:instrText xml:space="preserve"> DATE \@ "yyyy" \* MERGEFORMAT </w:instrText>
          </w:r>
          <w:r>
            <w:fldChar w:fldCharType="separate"/>
          </w:r>
          <w:r>
            <w:rPr>
              <w:noProof/>
            </w:rPr>
            <w:t>2017</w:t>
          </w:r>
          <w:r>
            <w:fldChar w:fldCharType="end"/>
          </w:r>
          <w:r>
            <w:t>, The GENIVI Alliance. All rights reserved.</w:t>
          </w:r>
        </w:p>
        <w:p w14:paraId="3C44B008" w14:textId="77777777" w:rsidR="00F073C0" w:rsidRDefault="00F073C0">
          <w:pPr>
            <w:pStyle w:val="TitlePageText"/>
            <w:spacing w:after="0"/>
            <w:jc w:val="center"/>
          </w:pPr>
          <w:fldSimple w:instr=" DOCPROPERTY &quot;GENIVI-FooterDesignation&quot; \* MERGEFORMAT ">
            <w:r>
              <w:t>For GENIVI Members only.</w:t>
            </w:r>
          </w:fldSimple>
        </w:p>
      </w:tc>
      <w:tc>
        <w:tcPr>
          <w:tcW w:w="1235" w:type="dxa"/>
        </w:tcPr>
        <w:p w14:paraId="3221E49F" w14:textId="77777777" w:rsidR="00F073C0" w:rsidRDefault="00F073C0">
          <w:pPr>
            <w:pStyle w:val="TitlePageText"/>
            <w:spacing w:after="0"/>
            <w:jc w:val="right"/>
          </w:pPr>
        </w:p>
      </w:tc>
    </w:tr>
  </w:tbl>
  <w:p w14:paraId="630CD10B" w14:textId="77777777" w:rsidR="00F073C0" w:rsidRDefault="00F073C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41508" w14:textId="77777777" w:rsidR="00F073C0" w:rsidRDefault="00F073C0">
    <w:pPr>
      <w:pStyle w:val="Copyright"/>
    </w:pPr>
    <w:r>
      <w:t xml:space="preserve">Copyright </w:t>
    </w:r>
    <w:r>
      <w:fldChar w:fldCharType="begin"/>
    </w:r>
    <w:r>
      <w:instrText>symbol 227 \f "Symbol" \s 8</w:instrText>
    </w:r>
    <w:r>
      <w:fldChar w:fldCharType="separate"/>
    </w:r>
    <w:r>
      <w:rPr>
        <w:rFonts w:ascii="Symbol" w:hAnsi="Symbol"/>
      </w:rPr>
      <w:t>„</w:t>
    </w:r>
    <w:r>
      <w:fldChar w:fldCharType="end"/>
    </w:r>
    <w:r>
      <w:t xml:space="preserve"> 1996-</w:t>
    </w:r>
    <w:r>
      <w:fldChar w:fldCharType="begin"/>
    </w:r>
    <w:r>
      <w:instrText xml:space="preserve"> DATE \@ "yyyy" \* MERGEFORMAT </w:instrText>
    </w:r>
    <w:r>
      <w:fldChar w:fldCharType="separate"/>
    </w:r>
    <w:r>
      <w:rPr>
        <w:noProof/>
      </w:rPr>
      <w:t>2017</w:t>
    </w:r>
    <w:r>
      <w:fldChar w:fldCharType="end"/>
    </w:r>
    <w:r>
      <w:t xml:space="preserve"> by the GENIVI Alliance. </w:t>
    </w:r>
  </w:p>
  <w:p w14:paraId="6EC7C2B9" w14:textId="77777777" w:rsidR="00F073C0" w:rsidRDefault="00F073C0">
    <w:pPr>
      <w:pStyle w:val="Copyright"/>
    </w:pPr>
    <w:r>
      <w:t>2400 Camino Ramon, Suite 375, San Ramon, CA 94583, USA</w:t>
    </w:r>
  </w:p>
  <w:p w14:paraId="008625DA" w14:textId="77777777" w:rsidR="00F073C0" w:rsidRDefault="00F073C0">
    <w:pPr>
      <w:pStyle w:val="Copyright"/>
    </w:pPr>
    <w:r>
      <w:t>http://www.GENIVI.org</w:t>
    </w:r>
  </w:p>
  <w:p w14:paraId="3566CC60" w14:textId="77777777" w:rsidR="00F073C0" w:rsidRDefault="00F073C0">
    <w:pPr>
      <w:pStyle w:val="Copyright"/>
    </w:pPr>
    <w:r>
      <w:t>All rights reserved.</w:t>
    </w:r>
  </w:p>
  <w:p w14:paraId="43BB50D9" w14:textId="77777777" w:rsidR="00F073C0" w:rsidRDefault="00F073C0">
    <w:pPr>
      <w:pStyle w:val="Copyright"/>
    </w:pPr>
  </w:p>
  <w:p w14:paraId="04196F33" w14:textId="77777777" w:rsidR="00F073C0" w:rsidRDefault="00F073C0">
    <w:pPr>
      <w:pStyle w:val="Copyright"/>
    </w:pPr>
    <w:r>
      <w:t>Permission is granted to members of the GENIVI Alliance to reproduce this document for their own use or the use of other GENIVI Alliance members only, provided this notice is included.  All other rights reserved.  Duplication for sale, or for commercial or for-profit use is strictly prohibited without the prior written consent of the GENIVI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D97ED" w14:textId="77777777" w:rsidR="00F073C0" w:rsidRDefault="00F073C0">
      <w:r>
        <w:separator/>
      </w:r>
    </w:p>
  </w:footnote>
  <w:footnote w:type="continuationSeparator" w:id="0">
    <w:p w14:paraId="6C38DC76" w14:textId="77777777" w:rsidR="00F073C0" w:rsidRDefault="00F073C0">
      <w:r>
        <w:continuationSeparator/>
      </w:r>
    </w:p>
  </w:footnote>
  <w:footnote w:type="continuationNotice" w:id="1">
    <w:p w14:paraId="166E7F42" w14:textId="77777777" w:rsidR="00F073C0" w:rsidRDefault="00F073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insideH w:val="single" w:sz="4" w:space="0" w:color="auto"/>
      </w:tblBorders>
      <w:tblLayout w:type="fixed"/>
      <w:tblCellMar>
        <w:left w:w="115" w:type="dxa"/>
        <w:right w:w="115" w:type="dxa"/>
      </w:tblCellMar>
      <w:tblLook w:val="0000" w:firstRow="0" w:lastRow="0" w:firstColumn="0" w:lastColumn="0" w:noHBand="0" w:noVBand="0"/>
    </w:tblPr>
    <w:tblGrid>
      <w:gridCol w:w="4435"/>
      <w:gridCol w:w="4088"/>
    </w:tblGrid>
    <w:tr w:rsidR="00F073C0" w14:paraId="6FA1DCD5" w14:textId="77777777">
      <w:trPr>
        <w:trHeight w:val="90"/>
      </w:trPr>
      <w:tc>
        <w:tcPr>
          <w:tcW w:w="4435" w:type="dxa"/>
        </w:tcPr>
        <w:p w14:paraId="46208A2F" w14:textId="77777777" w:rsidR="00F073C0" w:rsidRDefault="00F073C0">
          <w:pPr>
            <w:pStyle w:val="Header"/>
            <w:pBdr>
              <w:bottom w:val="none" w:sz="0" w:space="0" w:color="auto"/>
            </w:pBdr>
          </w:pPr>
          <w:r>
            <w:fldChar w:fldCharType="begin"/>
          </w:r>
          <w:r>
            <w:instrText xml:space="preserve"> TITLE  \* MERGEFORMAT </w:instrText>
          </w:r>
          <w:r>
            <w:fldChar w:fldCharType="separate"/>
          </w:r>
          <w:proofErr w:type="spellStart"/>
          <w:r>
            <w:t>MyComponent</w:t>
          </w:r>
          <w:proofErr w:type="spellEnd"/>
          <w:r>
            <w:fldChar w:fldCharType="end"/>
          </w:r>
          <w:r>
            <w:t xml:space="preserve">, </w:t>
          </w:r>
          <w:r>
            <w:fldChar w:fldCharType="begin"/>
          </w:r>
          <w:r>
            <w:instrText xml:space="preserve"> IF </w:instrText>
          </w:r>
          <w:fldSimple w:instr=" DOCPROPERTY &quot;Disposition&quot;  \* MERGEFORMAT ">
            <w:r>
              <w:instrText>NotAccepted</w:instrText>
            </w:r>
          </w:fldSimple>
          <w:r>
            <w:instrText xml:space="preserve">="Accepted" "Version" "Draft Version"  \* MERGEFORMAT </w:instrText>
          </w:r>
          <w:r>
            <w:fldChar w:fldCharType="separate"/>
          </w:r>
          <w:r>
            <w:rPr>
              <w:noProof/>
            </w:rPr>
            <w:t>Draft Version</w:t>
          </w:r>
          <w:r>
            <w:fldChar w:fldCharType="end"/>
          </w:r>
          <w:r>
            <w:t xml:space="preserve"> </w:t>
          </w:r>
          <w:fldSimple w:instr=" DOCPROPERTY &quot;GENIVI-DocVersion&quot;  \* MERGEFORMAT ">
            <w:r>
              <w:t>1.0</w:t>
            </w:r>
          </w:fldSimple>
        </w:p>
      </w:tc>
      <w:tc>
        <w:tcPr>
          <w:tcW w:w="4088" w:type="dxa"/>
        </w:tcPr>
        <w:p w14:paraId="6961FFDE" w14:textId="77777777" w:rsidR="00F073C0" w:rsidRDefault="00F073C0">
          <w:pPr>
            <w:pStyle w:val="Header"/>
            <w:pBdr>
              <w:bottom w:val="none" w:sz="0" w:space="0" w:color="auto"/>
            </w:pBdr>
            <w:jc w:val="right"/>
          </w:pPr>
          <w:r>
            <w:t xml:space="preserve">GENIVI Document </w:t>
          </w:r>
          <w:fldSimple w:instr=" DOCPROPERTY &quot;Document Number&quot;  \* MERGEFORMAT ">
            <w:r>
              <w:t>TC00008</w:t>
            </w:r>
          </w:fldSimple>
          <w:r>
            <w:t xml:space="preserve">, </w:t>
          </w:r>
          <w:fldSimple w:instr=" DOCPROPERTY &quot;GENIVI-DocDate&quot;  \* MERGEFORMAT ">
            <w:r>
              <w:rPr>
                <w:noProof/>
              </w:rPr>
              <w:t>2013-05-09</w:t>
            </w:r>
          </w:fldSimple>
        </w:p>
      </w:tc>
    </w:tr>
  </w:tbl>
  <w:p w14:paraId="2FA1DAE1" w14:textId="77777777" w:rsidR="00F073C0" w:rsidRDefault="00F073C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7E4EB" w14:textId="77777777" w:rsidR="00F073C0" w:rsidRPr="001664DA" w:rsidRDefault="00F073C0" w:rsidP="001664DA">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D6697" w14:textId="77777777" w:rsidR="00F073C0" w:rsidRDefault="00F073C0">
    <w:pPr>
      <w:pStyle w:val="Header"/>
      <w:pBdr>
        <w:bottom w:val="none" w:sz="0" w:space="0" w:color="auto"/>
      </w:pBdr>
      <w:tabs>
        <w:tab w:val="clear" w:pos="4320"/>
        <w:tab w:val="center" w:pos="4678"/>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insideH w:val="single" w:sz="4" w:space="0" w:color="auto"/>
      </w:tblBorders>
      <w:tblCellMar>
        <w:left w:w="115" w:type="dxa"/>
        <w:right w:w="115" w:type="dxa"/>
      </w:tblCellMar>
      <w:tblLook w:val="0000" w:firstRow="0" w:lastRow="0" w:firstColumn="0" w:lastColumn="0" w:noHBand="0" w:noVBand="0"/>
    </w:tblPr>
    <w:tblGrid>
      <w:gridCol w:w="4628"/>
      <w:gridCol w:w="4629"/>
    </w:tblGrid>
    <w:tr w:rsidR="00F073C0" w14:paraId="49F5973F" w14:textId="77777777" w:rsidTr="00CA4000">
      <w:trPr>
        <w:trHeight w:val="90"/>
      </w:trPr>
      <w:tc>
        <w:tcPr>
          <w:tcW w:w="2500" w:type="pct"/>
        </w:tcPr>
        <w:p w14:paraId="580C6DAA" w14:textId="1195C366" w:rsidR="00F073C0" w:rsidRDefault="00F073C0">
          <w:pPr>
            <w:pStyle w:val="Header"/>
            <w:pBdr>
              <w:bottom w:val="none" w:sz="0" w:space="0" w:color="auto"/>
            </w:pBdr>
          </w:pPr>
          <w:r>
            <w:t xml:space="preserve">GENIVI Document </w:t>
          </w:r>
          <w:fldSimple w:instr=" DOCPROPERTY &quot;Document Number&quot;  \* MERGEFORMAT ">
            <w:r>
              <w:t>SI00008</w:t>
            </w:r>
          </w:fldSimple>
          <w:r>
            <w:t xml:space="preserve">, </w:t>
          </w:r>
          <w:fldSimple w:instr=" DOCPROPERTY &quot;GENIVI-DocDate&quot;  \* MERGEFORMAT ">
            <w:r w:rsidR="00A72901">
              <w:rPr>
                <w:noProof/>
              </w:rPr>
              <w:t>2017-01-30</w:t>
            </w:r>
          </w:fldSimple>
        </w:p>
      </w:tc>
      <w:tc>
        <w:tcPr>
          <w:tcW w:w="2500" w:type="pct"/>
        </w:tcPr>
        <w:p w14:paraId="6FD7EEEB" w14:textId="050E93C1" w:rsidR="00F073C0" w:rsidRDefault="00F073C0">
          <w:pPr>
            <w:pStyle w:val="Header"/>
            <w:pBdr>
              <w:bottom w:val="none" w:sz="0" w:space="0" w:color="auto"/>
            </w:pBdr>
            <w:jc w:val="right"/>
          </w:pPr>
          <w:fldSimple w:instr=" TITLE  \* MERGEFORMAT ">
            <w:r>
              <w:t>My Component</w:t>
            </w:r>
          </w:fldSimple>
          <w:r>
            <w:t xml:space="preserve">, </w:t>
          </w:r>
          <w:r>
            <w:fldChar w:fldCharType="begin"/>
          </w:r>
          <w:r>
            <w:instrText xml:space="preserve"> IF </w:instrText>
          </w:r>
          <w:fldSimple w:instr=" DOCPROPERTY &quot;Disposition&quot;  \* MERGEFORMAT ">
            <w:r>
              <w:instrText>NotAccepted</w:instrText>
            </w:r>
          </w:fldSimple>
          <w:r>
            <w:instrText xml:space="preserve">="Accepted" "Version" "Draft Version"  \* MERGEFORMAT </w:instrText>
          </w:r>
          <w:r>
            <w:fldChar w:fldCharType="separate"/>
          </w:r>
          <w:ins w:id="5" w:author="Morteza Damavandpeyma" w:date="2017-01-30T09:54:00Z">
            <w:r w:rsidR="00A72901">
              <w:rPr>
                <w:noProof/>
              </w:rPr>
              <w:t>Draft Version</w:t>
            </w:r>
          </w:ins>
          <w:r>
            <w:fldChar w:fldCharType="end"/>
          </w:r>
          <w:r>
            <w:t xml:space="preserve"> </w:t>
          </w:r>
          <w:fldSimple w:instr=" DOCPROPERTY &quot;GENIVI-DocVersion&quot;  \* MERGEFORMAT ">
            <w:r>
              <w:t>0.2</w:t>
            </w:r>
          </w:fldSimple>
        </w:p>
      </w:tc>
    </w:tr>
  </w:tbl>
  <w:p w14:paraId="6DB818B0" w14:textId="77777777" w:rsidR="00F073C0" w:rsidRDefault="00F073C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9AD1" w14:textId="77777777" w:rsidR="00F073C0" w:rsidRDefault="00F073C0">
    <w:pPr>
      <w:pStyle w:val="Header"/>
      <w:pBdr>
        <w:bottom w:val="none" w:sz="0" w:space="0" w:color="auto"/>
      </w:pBdr>
      <w:tabs>
        <w:tab w:val="clear" w:pos="4320"/>
        <w:tab w:val="center" w:pos="467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61299A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CB840A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E84CF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050401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A3C320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80CFF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08A8A0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46120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6651E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E364E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1224"/>
        </w:tabs>
        <w:ind w:left="1224" w:hanging="1224"/>
      </w:pPr>
    </w:lvl>
    <w:lvl w:ilvl="3">
      <w:start w:val="1"/>
      <w:numFmt w:val="decimal"/>
      <w:lvlText w:val="%1.%2.%3.%4."/>
      <w:lvlJc w:val="left"/>
      <w:pPr>
        <w:tabs>
          <w:tab w:val="num" w:pos="1728"/>
        </w:tabs>
        <w:ind w:left="1728" w:hanging="1728"/>
      </w:pPr>
    </w:lvl>
    <w:lvl w:ilvl="4">
      <w:start w:val="1"/>
      <w:numFmt w:val="decimal"/>
      <w:lvlText w:val="%1.%2.%3.%4.%5."/>
      <w:lvlJc w:val="left"/>
      <w:pPr>
        <w:tabs>
          <w:tab w:val="num" w:pos="2232"/>
        </w:tabs>
        <w:ind w:left="2232" w:hanging="2232"/>
      </w:pPr>
    </w:lvl>
    <w:lvl w:ilvl="5">
      <w:start w:val="1"/>
      <w:numFmt w:val="decimal"/>
      <w:lvlText w:val="%1.%2.%3.%4.%5.%6."/>
      <w:lvlJc w:val="left"/>
      <w:pPr>
        <w:tabs>
          <w:tab w:val="num" w:pos="2736"/>
        </w:tabs>
        <w:ind w:left="2736" w:hanging="2736"/>
      </w:pPr>
    </w:lvl>
    <w:lvl w:ilvl="6">
      <w:start w:val="1"/>
      <w:numFmt w:val="decimal"/>
      <w:lvlText w:val="%1.%2.%3.%4.%5.%6.%7."/>
      <w:lvlJc w:val="left"/>
      <w:pPr>
        <w:tabs>
          <w:tab w:val="num" w:pos="3240"/>
        </w:tabs>
        <w:ind w:left="3240" w:hanging="3240"/>
      </w:pPr>
    </w:lvl>
    <w:lvl w:ilvl="7">
      <w:start w:val="1"/>
      <w:numFmt w:val="decimal"/>
      <w:lvlText w:val="%1.%2.%3.%4.%5.%6.%7.%8."/>
      <w:lvlJc w:val="left"/>
      <w:pPr>
        <w:tabs>
          <w:tab w:val="num" w:pos="3744"/>
        </w:tabs>
        <w:ind w:left="3744" w:hanging="3744"/>
      </w:pPr>
    </w:lvl>
    <w:lvl w:ilvl="8">
      <w:start w:val="1"/>
      <w:numFmt w:val="decimal"/>
      <w:lvlText w:val="%1.%2.%3.%4.%5.%6.%7.%8.%9."/>
      <w:lvlJc w:val="left"/>
      <w:pPr>
        <w:tabs>
          <w:tab w:val="num" w:pos="4320"/>
        </w:tabs>
        <w:ind w:left="4320" w:hanging="4320"/>
      </w:pPr>
    </w:lvl>
  </w:abstractNum>
  <w:abstractNum w:abstractNumId="11" w15:restartNumberingAfterBreak="0">
    <w:nsid w:val="00000002"/>
    <w:multiLevelType w:val="multilevel"/>
    <w:tmpl w:val="00000002"/>
    <w:name w:val="WW8Num2"/>
    <w:lvl w:ilvl="0">
      <w:start w:val="1"/>
      <w:numFmt w:val="bullet"/>
      <w:lvlText w:val=""/>
      <w:lvlJc w:val="left"/>
      <w:pPr>
        <w:tabs>
          <w:tab w:val="num" w:pos="707"/>
        </w:tabs>
        <w:ind w:left="707" w:hanging="283"/>
      </w:pPr>
      <w:rPr>
        <w:rFonts w:ascii="Symbol" w:hAnsi="Symbol" w:cs="Arial"/>
        <w:sz w:val="18"/>
        <w:szCs w:val="18"/>
      </w:rPr>
    </w:lvl>
    <w:lvl w:ilvl="1">
      <w:start w:val="1"/>
      <w:numFmt w:val="bullet"/>
      <w:lvlText w:val=""/>
      <w:lvlJc w:val="left"/>
      <w:pPr>
        <w:tabs>
          <w:tab w:val="num" w:pos="1414"/>
        </w:tabs>
        <w:ind w:left="1414" w:hanging="283"/>
      </w:pPr>
      <w:rPr>
        <w:rFonts w:ascii="Symbol" w:hAnsi="Symbol" w:cs="Arial"/>
        <w:sz w:val="18"/>
        <w:szCs w:val="18"/>
      </w:rPr>
    </w:lvl>
    <w:lvl w:ilvl="2">
      <w:start w:val="1"/>
      <w:numFmt w:val="bullet"/>
      <w:lvlText w:val=""/>
      <w:lvlJc w:val="left"/>
      <w:pPr>
        <w:tabs>
          <w:tab w:val="num" w:pos="2121"/>
        </w:tabs>
        <w:ind w:left="2121" w:hanging="283"/>
      </w:pPr>
      <w:rPr>
        <w:rFonts w:ascii="Symbol" w:hAnsi="Symbol" w:cs="Arial"/>
        <w:sz w:val="18"/>
        <w:szCs w:val="18"/>
      </w:rPr>
    </w:lvl>
    <w:lvl w:ilvl="3">
      <w:start w:val="1"/>
      <w:numFmt w:val="bullet"/>
      <w:lvlText w:val=""/>
      <w:lvlJc w:val="left"/>
      <w:pPr>
        <w:tabs>
          <w:tab w:val="num" w:pos="2828"/>
        </w:tabs>
        <w:ind w:left="2828" w:hanging="283"/>
      </w:pPr>
      <w:rPr>
        <w:rFonts w:ascii="Symbol" w:hAnsi="Symbol" w:cs="Arial"/>
        <w:sz w:val="18"/>
        <w:szCs w:val="18"/>
      </w:rPr>
    </w:lvl>
    <w:lvl w:ilvl="4">
      <w:start w:val="1"/>
      <w:numFmt w:val="bullet"/>
      <w:lvlText w:val=""/>
      <w:lvlJc w:val="left"/>
      <w:pPr>
        <w:tabs>
          <w:tab w:val="num" w:pos="3535"/>
        </w:tabs>
        <w:ind w:left="3535" w:hanging="283"/>
      </w:pPr>
      <w:rPr>
        <w:rFonts w:ascii="Symbol" w:hAnsi="Symbol" w:cs="Arial"/>
        <w:sz w:val="18"/>
        <w:szCs w:val="18"/>
      </w:rPr>
    </w:lvl>
    <w:lvl w:ilvl="5">
      <w:start w:val="1"/>
      <w:numFmt w:val="bullet"/>
      <w:lvlText w:val=""/>
      <w:lvlJc w:val="left"/>
      <w:pPr>
        <w:tabs>
          <w:tab w:val="num" w:pos="4242"/>
        </w:tabs>
        <w:ind w:left="4242" w:hanging="283"/>
      </w:pPr>
      <w:rPr>
        <w:rFonts w:ascii="Symbol" w:hAnsi="Symbol" w:cs="Arial"/>
        <w:sz w:val="18"/>
        <w:szCs w:val="18"/>
      </w:rPr>
    </w:lvl>
    <w:lvl w:ilvl="6">
      <w:start w:val="1"/>
      <w:numFmt w:val="bullet"/>
      <w:lvlText w:val=""/>
      <w:lvlJc w:val="left"/>
      <w:pPr>
        <w:tabs>
          <w:tab w:val="num" w:pos="4949"/>
        </w:tabs>
        <w:ind w:left="4949" w:hanging="283"/>
      </w:pPr>
      <w:rPr>
        <w:rFonts w:ascii="Symbol" w:hAnsi="Symbol" w:cs="Arial"/>
        <w:sz w:val="18"/>
        <w:szCs w:val="18"/>
      </w:rPr>
    </w:lvl>
    <w:lvl w:ilvl="7">
      <w:start w:val="1"/>
      <w:numFmt w:val="bullet"/>
      <w:lvlText w:val=""/>
      <w:lvlJc w:val="left"/>
      <w:pPr>
        <w:tabs>
          <w:tab w:val="num" w:pos="5656"/>
        </w:tabs>
        <w:ind w:left="5656" w:hanging="283"/>
      </w:pPr>
      <w:rPr>
        <w:rFonts w:ascii="Symbol" w:hAnsi="Symbol" w:cs="Arial"/>
        <w:sz w:val="18"/>
        <w:szCs w:val="18"/>
      </w:rPr>
    </w:lvl>
    <w:lvl w:ilvl="8">
      <w:start w:val="1"/>
      <w:numFmt w:val="bullet"/>
      <w:lvlText w:val=""/>
      <w:lvlJc w:val="left"/>
      <w:pPr>
        <w:tabs>
          <w:tab w:val="num" w:pos="6363"/>
        </w:tabs>
        <w:ind w:left="6363" w:hanging="283"/>
      </w:pPr>
      <w:rPr>
        <w:rFonts w:ascii="Symbol" w:hAnsi="Symbol" w:cs="Arial"/>
        <w:sz w:val="18"/>
        <w:szCs w:val="18"/>
      </w:rPr>
    </w:lvl>
  </w:abstractNum>
  <w:abstractNum w:abstractNumId="12"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Arial"/>
        <w:sz w:val="18"/>
        <w:szCs w:val="18"/>
      </w:rPr>
    </w:lvl>
    <w:lvl w:ilvl="1">
      <w:start w:val="1"/>
      <w:numFmt w:val="bullet"/>
      <w:lvlText w:val=""/>
      <w:lvlJc w:val="left"/>
      <w:pPr>
        <w:tabs>
          <w:tab w:val="num" w:pos="720"/>
        </w:tabs>
        <w:ind w:left="720" w:hanging="360"/>
      </w:pPr>
      <w:rPr>
        <w:rFonts w:ascii="Symbol" w:hAnsi="Symbol" w:cs="Arial"/>
        <w:sz w:val="18"/>
        <w:szCs w:val="18"/>
      </w:rPr>
    </w:lvl>
    <w:lvl w:ilvl="2">
      <w:start w:val="1"/>
      <w:numFmt w:val="bullet"/>
      <w:lvlText w:val=""/>
      <w:lvlJc w:val="left"/>
      <w:pPr>
        <w:tabs>
          <w:tab w:val="num" w:pos="1080"/>
        </w:tabs>
        <w:ind w:left="1080" w:hanging="360"/>
      </w:pPr>
      <w:rPr>
        <w:rFonts w:ascii="Symbol" w:hAnsi="Symbol" w:cs="Arial"/>
        <w:sz w:val="18"/>
        <w:szCs w:val="18"/>
      </w:rPr>
    </w:lvl>
    <w:lvl w:ilvl="3">
      <w:start w:val="1"/>
      <w:numFmt w:val="bullet"/>
      <w:lvlText w:val=""/>
      <w:lvlJc w:val="left"/>
      <w:pPr>
        <w:tabs>
          <w:tab w:val="num" w:pos="1440"/>
        </w:tabs>
        <w:ind w:left="1440" w:hanging="360"/>
      </w:pPr>
      <w:rPr>
        <w:rFonts w:ascii="Symbol" w:hAnsi="Symbol" w:cs="Arial"/>
        <w:sz w:val="18"/>
        <w:szCs w:val="18"/>
      </w:rPr>
    </w:lvl>
    <w:lvl w:ilvl="4">
      <w:start w:val="1"/>
      <w:numFmt w:val="bullet"/>
      <w:lvlText w:val=""/>
      <w:lvlJc w:val="left"/>
      <w:pPr>
        <w:tabs>
          <w:tab w:val="num" w:pos="1800"/>
        </w:tabs>
        <w:ind w:left="1800" w:hanging="360"/>
      </w:pPr>
      <w:rPr>
        <w:rFonts w:ascii="Symbol" w:hAnsi="Symbol" w:cs="Arial"/>
        <w:sz w:val="18"/>
        <w:szCs w:val="18"/>
      </w:rPr>
    </w:lvl>
    <w:lvl w:ilvl="5">
      <w:start w:val="1"/>
      <w:numFmt w:val="bullet"/>
      <w:lvlText w:val=""/>
      <w:lvlJc w:val="left"/>
      <w:pPr>
        <w:tabs>
          <w:tab w:val="num" w:pos="2160"/>
        </w:tabs>
        <w:ind w:left="2160" w:hanging="360"/>
      </w:pPr>
      <w:rPr>
        <w:rFonts w:ascii="Symbol" w:hAnsi="Symbol" w:cs="Arial"/>
        <w:sz w:val="18"/>
        <w:szCs w:val="18"/>
      </w:rPr>
    </w:lvl>
    <w:lvl w:ilvl="6">
      <w:start w:val="1"/>
      <w:numFmt w:val="bullet"/>
      <w:lvlText w:val=""/>
      <w:lvlJc w:val="left"/>
      <w:pPr>
        <w:tabs>
          <w:tab w:val="num" w:pos="2520"/>
        </w:tabs>
        <w:ind w:left="2520" w:hanging="360"/>
      </w:pPr>
      <w:rPr>
        <w:rFonts w:ascii="Symbol" w:hAnsi="Symbol" w:cs="Arial"/>
        <w:sz w:val="18"/>
        <w:szCs w:val="18"/>
      </w:rPr>
    </w:lvl>
    <w:lvl w:ilvl="7">
      <w:start w:val="1"/>
      <w:numFmt w:val="bullet"/>
      <w:lvlText w:val=""/>
      <w:lvlJc w:val="left"/>
      <w:pPr>
        <w:tabs>
          <w:tab w:val="num" w:pos="2880"/>
        </w:tabs>
        <w:ind w:left="2880" w:hanging="360"/>
      </w:pPr>
      <w:rPr>
        <w:rFonts w:ascii="Symbol" w:hAnsi="Symbol" w:cs="Arial"/>
        <w:sz w:val="18"/>
        <w:szCs w:val="18"/>
      </w:rPr>
    </w:lvl>
    <w:lvl w:ilvl="8">
      <w:start w:val="1"/>
      <w:numFmt w:val="bullet"/>
      <w:lvlText w:val=""/>
      <w:lvlJc w:val="left"/>
      <w:pPr>
        <w:tabs>
          <w:tab w:val="num" w:pos="3240"/>
        </w:tabs>
        <w:ind w:left="3240" w:hanging="360"/>
      </w:pPr>
      <w:rPr>
        <w:rFonts w:ascii="Symbol" w:hAnsi="Symbol" w:cs="Arial"/>
        <w:sz w:val="18"/>
        <w:szCs w:val="18"/>
      </w:rPr>
    </w:lvl>
  </w:abstractNum>
  <w:abstractNum w:abstractNumId="13" w15:restartNumberingAfterBreak="0">
    <w:nsid w:val="011D5B08"/>
    <w:multiLevelType w:val="hybridMultilevel"/>
    <w:tmpl w:val="221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6580836"/>
    <w:multiLevelType w:val="hybridMultilevel"/>
    <w:tmpl w:val="5FE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76D15D6"/>
    <w:multiLevelType w:val="singleLevel"/>
    <w:tmpl w:val="CEE4A212"/>
    <w:lvl w:ilvl="0">
      <w:start w:val="1"/>
      <w:numFmt w:val="decimal"/>
      <w:pStyle w:val="Bibliography"/>
      <w:lvlText w:val="[B%1]"/>
      <w:lvlJc w:val="left"/>
      <w:pPr>
        <w:tabs>
          <w:tab w:val="num" w:pos="720"/>
        </w:tabs>
        <w:ind w:left="720" w:hanging="720"/>
      </w:pPr>
    </w:lvl>
  </w:abstractNum>
  <w:abstractNum w:abstractNumId="16" w15:restartNumberingAfterBreak="0">
    <w:nsid w:val="08247B79"/>
    <w:multiLevelType w:val="hybridMultilevel"/>
    <w:tmpl w:val="373E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E97FCD"/>
    <w:multiLevelType w:val="hybridMultilevel"/>
    <w:tmpl w:val="BC28FAF2"/>
    <w:lvl w:ilvl="0" w:tplc="0246A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2B841D5"/>
    <w:multiLevelType w:val="singleLevel"/>
    <w:tmpl w:val="F0FED906"/>
    <w:lvl w:ilvl="0">
      <w:start w:val="1"/>
      <w:numFmt w:val="decimal"/>
      <w:pStyle w:val="Reference"/>
      <w:lvlText w:val="[R%1]"/>
      <w:lvlJc w:val="left"/>
      <w:pPr>
        <w:tabs>
          <w:tab w:val="num" w:pos="720"/>
        </w:tabs>
        <w:ind w:left="720" w:hanging="720"/>
      </w:pPr>
    </w:lvl>
  </w:abstractNum>
  <w:abstractNum w:abstractNumId="19" w15:restartNumberingAfterBreak="0">
    <w:nsid w:val="14110CB2"/>
    <w:multiLevelType w:val="hybridMultilevel"/>
    <w:tmpl w:val="C3E6041C"/>
    <w:lvl w:ilvl="0" w:tplc="9B8C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B5109A"/>
    <w:multiLevelType w:val="hybridMultilevel"/>
    <w:tmpl w:val="0A5C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E86BD8"/>
    <w:multiLevelType w:val="hybridMultilevel"/>
    <w:tmpl w:val="1DF2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C77749"/>
    <w:multiLevelType w:val="multilevel"/>
    <w:tmpl w:val="EAE63C7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4B429E8"/>
    <w:multiLevelType w:val="hybridMultilevel"/>
    <w:tmpl w:val="A428F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15124A"/>
    <w:multiLevelType w:val="hybridMultilevel"/>
    <w:tmpl w:val="A0EE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92478E"/>
    <w:multiLevelType w:val="singleLevel"/>
    <w:tmpl w:val="93709E8C"/>
    <w:lvl w:ilvl="0">
      <w:start w:val="1"/>
      <w:numFmt w:val="bullet"/>
      <w:pStyle w:val="TableListDash"/>
      <w:lvlText w:val="–"/>
      <w:lvlJc w:val="left"/>
      <w:pPr>
        <w:tabs>
          <w:tab w:val="num" w:pos="360"/>
        </w:tabs>
        <w:ind w:left="360" w:hanging="360"/>
      </w:pPr>
      <w:rPr>
        <w:rFonts w:ascii="Times New Roman" w:hAnsi="Times New Roman" w:hint="default"/>
      </w:rPr>
    </w:lvl>
  </w:abstractNum>
  <w:abstractNum w:abstractNumId="26" w15:restartNumberingAfterBreak="0">
    <w:nsid w:val="383D331A"/>
    <w:multiLevelType w:val="hybridMultilevel"/>
    <w:tmpl w:val="74BE1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3A1C59"/>
    <w:multiLevelType w:val="hybridMultilevel"/>
    <w:tmpl w:val="6CEC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EB4E09"/>
    <w:multiLevelType w:val="hybridMultilevel"/>
    <w:tmpl w:val="0744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0A214A"/>
    <w:multiLevelType w:val="hybridMultilevel"/>
    <w:tmpl w:val="8776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11845"/>
    <w:multiLevelType w:val="hybridMultilevel"/>
    <w:tmpl w:val="ADFC1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9869A1"/>
    <w:multiLevelType w:val="hybridMultilevel"/>
    <w:tmpl w:val="0520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B35B7C"/>
    <w:multiLevelType w:val="hybridMultilevel"/>
    <w:tmpl w:val="E89C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EF2E7D"/>
    <w:multiLevelType w:val="hybridMultilevel"/>
    <w:tmpl w:val="6D18D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9C40C6"/>
    <w:multiLevelType w:val="hybridMultilevel"/>
    <w:tmpl w:val="5E36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90610C"/>
    <w:multiLevelType w:val="hybridMultilevel"/>
    <w:tmpl w:val="9432E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667271"/>
    <w:multiLevelType w:val="multilevel"/>
    <w:tmpl w:val="EAE63C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82B08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E70DBF"/>
    <w:multiLevelType w:val="hybridMultilevel"/>
    <w:tmpl w:val="12E89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5D3DC9"/>
    <w:multiLevelType w:val="hybridMultilevel"/>
    <w:tmpl w:val="AF12E402"/>
    <w:lvl w:ilvl="0" w:tplc="448E73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8D3A88"/>
    <w:multiLevelType w:val="hybridMultilevel"/>
    <w:tmpl w:val="776CE3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D63984"/>
    <w:multiLevelType w:val="hybridMultilevel"/>
    <w:tmpl w:val="7E38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CF06D0"/>
    <w:multiLevelType w:val="hybridMultilevel"/>
    <w:tmpl w:val="2AB4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FE6EDA"/>
    <w:multiLevelType w:val="hybridMultilevel"/>
    <w:tmpl w:val="04FE0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8"/>
  </w:num>
  <w:num w:numId="4">
    <w:abstractNumId w:val="25"/>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29"/>
  </w:num>
  <w:num w:numId="16">
    <w:abstractNumId w:val="10"/>
  </w:num>
  <w:num w:numId="17">
    <w:abstractNumId w:val="40"/>
  </w:num>
  <w:num w:numId="18">
    <w:abstractNumId w:val="14"/>
  </w:num>
  <w:num w:numId="19">
    <w:abstractNumId w:val="23"/>
  </w:num>
  <w:num w:numId="20">
    <w:abstractNumId w:val="24"/>
  </w:num>
  <w:num w:numId="21">
    <w:abstractNumId w:val="35"/>
  </w:num>
  <w:num w:numId="22">
    <w:abstractNumId w:val="34"/>
  </w:num>
  <w:num w:numId="23">
    <w:abstractNumId w:val="32"/>
  </w:num>
  <w:num w:numId="24">
    <w:abstractNumId w:val="28"/>
  </w:num>
  <w:num w:numId="25">
    <w:abstractNumId w:val="16"/>
  </w:num>
  <w:num w:numId="26">
    <w:abstractNumId w:val="27"/>
  </w:num>
  <w:num w:numId="27">
    <w:abstractNumId w:val="43"/>
  </w:num>
  <w:num w:numId="28">
    <w:abstractNumId w:val="33"/>
  </w:num>
  <w:num w:numId="29">
    <w:abstractNumId w:val="31"/>
  </w:num>
  <w:num w:numId="30">
    <w:abstractNumId w:val="21"/>
  </w:num>
  <w:num w:numId="31">
    <w:abstractNumId w:val="38"/>
  </w:num>
  <w:num w:numId="32">
    <w:abstractNumId w:val="13"/>
  </w:num>
  <w:num w:numId="33">
    <w:abstractNumId w:val="17"/>
  </w:num>
  <w:num w:numId="34">
    <w:abstractNumId w:val="19"/>
  </w:num>
  <w:num w:numId="35">
    <w:abstractNumId w:val="37"/>
  </w:num>
  <w:num w:numId="36">
    <w:abstractNumId w:val="30"/>
  </w:num>
  <w:num w:numId="37">
    <w:abstractNumId w:val="36"/>
  </w:num>
  <w:num w:numId="38">
    <w:abstractNumId w:val="39"/>
  </w:num>
  <w:num w:numId="39">
    <w:abstractNumId w:val="42"/>
  </w:num>
  <w:num w:numId="40">
    <w:abstractNumId w:val="26"/>
  </w:num>
  <w:num w:numId="41">
    <w:abstractNumId w:val="20"/>
  </w:num>
  <w:num w:numId="42">
    <w:abstractNumId w:val="4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rteza Damavandpeyma">
    <w15:presenceInfo w15:providerId="AD" w15:userId="S-1-5-21-202387345-4201324245-3709672714-2198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18433"/>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FB0"/>
    <w:rsid w:val="00014693"/>
    <w:rsid w:val="00015B96"/>
    <w:rsid w:val="000160CA"/>
    <w:rsid w:val="000161AA"/>
    <w:rsid w:val="00067BDA"/>
    <w:rsid w:val="00086411"/>
    <w:rsid w:val="000949AD"/>
    <w:rsid w:val="00095ECA"/>
    <w:rsid w:val="000971E7"/>
    <w:rsid w:val="000A169D"/>
    <w:rsid w:val="000A728A"/>
    <w:rsid w:val="000B277C"/>
    <w:rsid w:val="000B55B7"/>
    <w:rsid w:val="000C0A6B"/>
    <w:rsid w:val="00100F1E"/>
    <w:rsid w:val="0010252C"/>
    <w:rsid w:val="00110056"/>
    <w:rsid w:val="001107D2"/>
    <w:rsid w:val="0011338C"/>
    <w:rsid w:val="001204B2"/>
    <w:rsid w:val="0012600F"/>
    <w:rsid w:val="00130785"/>
    <w:rsid w:val="00143B30"/>
    <w:rsid w:val="00145DA0"/>
    <w:rsid w:val="00147C6F"/>
    <w:rsid w:val="0015415B"/>
    <w:rsid w:val="001664DA"/>
    <w:rsid w:val="001718FF"/>
    <w:rsid w:val="00172D2F"/>
    <w:rsid w:val="001735AC"/>
    <w:rsid w:val="001776B8"/>
    <w:rsid w:val="0018078A"/>
    <w:rsid w:val="00181BAE"/>
    <w:rsid w:val="00182EAF"/>
    <w:rsid w:val="001A2406"/>
    <w:rsid w:val="001B5286"/>
    <w:rsid w:val="001B7E2B"/>
    <w:rsid w:val="001C3741"/>
    <w:rsid w:val="001C5095"/>
    <w:rsid w:val="001D12AB"/>
    <w:rsid w:val="001D2829"/>
    <w:rsid w:val="001D3BFB"/>
    <w:rsid w:val="001E3C69"/>
    <w:rsid w:val="001E5166"/>
    <w:rsid w:val="001E61A0"/>
    <w:rsid w:val="00216AC2"/>
    <w:rsid w:val="00241407"/>
    <w:rsid w:val="00250112"/>
    <w:rsid w:val="00254D3E"/>
    <w:rsid w:val="002752D8"/>
    <w:rsid w:val="00277574"/>
    <w:rsid w:val="002A1183"/>
    <w:rsid w:val="002A2130"/>
    <w:rsid w:val="002A763B"/>
    <w:rsid w:val="002B375A"/>
    <w:rsid w:val="002B51C6"/>
    <w:rsid w:val="002B6428"/>
    <w:rsid w:val="002C312F"/>
    <w:rsid w:val="002D2C6A"/>
    <w:rsid w:val="002D4F9A"/>
    <w:rsid w:val="002E1A20"/>
    <w:rsid w:val="002E66FB"/>
    <w:rsid w:val="002E7199"/>
    <w:rsid w:val="002E7AB5"/>
    <w:rsid w:val="002F57F2"/>
    <w:rsid w:val="003004BD"/>
    <w:rsid w:val="0032133B"/>
    <w:rsid w:val="003371DF"/>
    <w:rsid w:val="00346188"/>
    <w:rsid w:val="003461CD"/>
    <w:rsid w:val="00346F93"/>
    <w:rsid w:val="00361593"/>
    <w:rsid w:val="00364213"/>
    <w:rsid w:val="00365D4C"/>
    <w:rsid w:val="00375CDE"/>
    <w:rsid w:val="00376E07"/>
    <w:rsid w:val="0037732B"/>
    <w:rsid w:val="00381196"/>
    <w:rsid w:val="003868D3"/>
    <w:rsid w:val="003B283C"/>
    <w:rsid w:val="003B6BBF"/>
    <w:rsid w:val="003D4AED"/>
    <w:rsid w:val="003E3301"/>
    <w:rsid w:val="003E638E"/>
    <w:rsid w:val="003F57E8"/>
    <w:rsid w:val="00403B3B"/>
    <w:rsid w:val="00405408"/>
    <w:rsid w:val="00406851"/>
    <w:rsid w:val="00416547"/>
    <w:rsid w:val="0042414F"/>
    <w:rsid w:val="0043153E"/>
    <w:rsid w:val="00435569"/>
    <w:rsid w:val="00453E7D"/>
    <w:rsid w:val="00455FD1"/>
    <w:rsid w:val="0046087E"/>
    <w:rsid w:val="0046111A"/>
    <w:rsid w:val="00461DC3"/>
    <w:rsid w:val="00463671"/>
    <w:rsid w:val="00464770"/>
    <w:rsid w:val="00481C97"/>
    <w:rsid w:val="004A29DF"/>
    <w:rsid w:val="004A46CC"/>
    <w:rsid w:val="004C5C9E"/>
    <w:rsid w:val="004C640D"/>
    <w:rsid w:val="004E4C89"/>
    <w:rsid w:val="004E58D2"/>
    <w:rsid w:val="004F33A4"/>
    <w:rsid w:val="00507CFA"/>
    <w:rsid w:val="005103BD"/>
    <w:rsid w:val="00513FD1"/>
    <w:rsid w:val="00516B7E"/>
    <w:rsid w:val="00516E97"/>
    <w:rsid w:val="00533F5A"/>
    <w:rsid w:val="00540DA1"/>
    <w:rsid w:val="00542FD5"/>
    <w:rsid w:val="00550B63"/>
    <w:rsid w:val="005802BC"/>
    <w:rsid w:val="00580C33"/>
    <w:rsid w:val="00584E84"/>
    <w:rsid w:val="0058651F"/>
    <w:rsid w:val="00587901"/>
    <w:rsid w:val="00594010"/>
    <w:rsid w:val="005B5608"/>
    <w:rsid w:val="005C7594"/>
    <w:rsid w:val="005F20B2"/>
    <w:rsid w:val="005F2257"/>
    <w:rsid w:val="005F42E2"/>
    <w:rsid w:val="006033EF"/>
    <w:rsid w:val="00606067"/>
    <w:rsid w:val="00621B46"/>
    <w:rsid w:val="00623E7B"/>
    <w:rsid w:val="006279FB"/>
    <w:rsid w:val="00630981"/>
    <w:rsid w:val="006366B4"/>
    <w:rsid w:val="00646253"/>
    <w:rsid w:val="006500E3"/>
    <w:rsid w:val="0065669F"/>
    <w:rsid w:val="00660746"/>
    <w:rsid w:val="006637DB"/>
    <w:rsid w:val="00671A93"/>
    <w:rsid w:val="00684D85"/>
    <w:rsid w:val="00687B76"/>
    <w:rsid w:val="006913EB"/>
    <w:rsid w:val="00691B90"/>
    <w:rsid w:val="00696592"/>
    <w:rsid w:val="006A1C6B"/>
    <w:rsid w:val="006B096C"/>
    <w:rsid w:val="006C1496"/>
    <w:rsid w:val="006C6B45"/>
    <w:rsid w:val="006D0BF8"/>
    <w:rsid w:val="006D185C"/>
    <w:rsid w:val="006D21C8"/>
    <w:rsid w:val="006D29DC"/>
    <w:rsid w:val="006D5A7C"/>
    <w:rsid w:val="006E3ED1"/>
    <w:rsid w:val="006F267F"/>
    <w:rsid w:val="00702CDE"/>
    <w:rsid w:val="00705734"/>
    <w:rsid w:val="00706B76"/>
    <w:rsid w:val="00716258"/>
    <w:rsid w:val="00734638"/>
    <w:rsid w:val="00741BAD"/>
    <w:rsid w:val="007579E5"/>
    <w:rsid w:val="00757A48"/>
    <w:rsid w:val="00765AC2"/>
    <w:rsid w:val="00773530"/>
    <w:rsid w:val="00773D0D"/>
    <w:rsid w:val="007754DD"/>
    <w:rsid w:val="00781CCF"/>
    <w:rsid w:val="00782BFF"/>
    <w:rsid w:val="00790A1F"/>
    <w:rsid w:val="0079177A"/>
    <w:rsid w:val="007A2094"/>
    <w:rsid w:val="007A54E8"/>
    <w:rsid w:val="007B07B9"/>
    <w:rsid w:val="007B3C63"/>
    <w:rsid w:val="007C6803"/>
    <w:rsid w:val="007E7A34"/>
    <w:rsid w:val="007F0AC5"/>
    <w:rsid w:val="0081457E"/>
    <w:rsid w:val="00842745"/>
    <w:rsid w:val="00860B03"/>
    <w:rsid w:val="00866F69"/>
    <w:rsid w:val="00870F5F"/>
    <w:rsid w:val="008959BD"/>
    <w:rsid w:val="008C4200"/>
    <w:rsid w:val="008C4B9F"/>
    <w:rsid w:val="008C55EB"/>
    <w:rsid w:val="008D3C0A"/>
    <w:rsid w:val="008D41F5"/>
    <w:rsid w:val="008D55A8"/>
    <w:rsid w:val="008E3DC4"/>
    <w:rsid w:val="00901FB0"/>
    <w:rsid w:val="00915A62"/>
    <w:rsid w:val="0092419E"/>
    <w:rsid w:val="00924B44"/>
    <w:rsid w:val="00927957"/>
    <w:rsid w:val="0093226E"/>
    <w:rsid w:val="009335EA"/>
    <w:rsid w:val="00941C3B"/>
    <w:rsid w:val="00943D35"/>
    <w:rsid w:val="009446F5"/>
    <w:rsid w:val="00972C71"/>
    <w:rsid w:val="00980F58"/>
    <w:rsid w:val="0099582B"/>
    <w:rsid w:val="00995B20"/>
    <w:rsid w:val="009A1D34"/>
    <w:rsid w:val="009A235A"/>
    <w:rsid w:val="009A6989"/>
    <w:rsid w:val="009D640C"/>
    <w:rsid w:val="009E2B0B"/>
    <w:rsid w:val="009F4D12"/>
    <w:rsid w:val="00A27192"/>
    <w:rsid w:val="00A271DB"/>
    <w:rsid w:val="00A31E82"/>
    <w:rsid w:val="00A3384A"/>
    <w:rsid w:val="00A438A5"/>
    <w:rsid w:val="00A66F57"/>
    <w:rsid w:val="00A72901"/>
    <w:rsid w:val="00A75CA7"/>
    <w:rsid w:val="00A77242"/>
    <w:rsid w:val="00AA1E5A"/>
    <w:rsid w:val="00AB2B8C"/>
    <w:rsid w:val="00AB39CF"/>
    <w:rsid w:val="00AC43B3"/>
    <w:rsid w:val="00AC5A0A"/>
    <w:rsid w:val="00AD0B59"/>
    <w:rsid w:val="00AD75D4"/>
    <w:rsid w:val="00AE201C"/>
    <w:rsid w:val="00B0601D"/>
    <w:rsid w:val="00B07CDE"/>
    <w:rsid w:val="00B1188F"/>
    <w:rsid w:val="00B1586F"/>
    <w:rsid w:val="00B15FC8"/>
    <w:rsid w:val="00B2070F"/>
    <w:rsid w:val="00B33521"/>
    <w:rsid w:val="00B348DB"/>
    <w:rsid w:val="00B414E5"/>
    <w:rsid w:val="00B56541"/>
    <w:rsid w:val="00B652CB"/>
    <w:rsid w:val="00B70137"/>
    <w:rsid w:val="00B73437"/>
    <w:rsid w:val="00B755A5"/>
    <w:rsid w:val="00B81572"/>
    <w:rsid w:val="00B85C99"/>
    <w:rsid w:val="00B86F8C"/>
    <w:rsid w:val="00B90FAD"/>
    <w:rsid w:val="00BA69AB"/>
    <w:rsid w:val="00BB20C5"/>
    <w:rsid w:val="00BC2A23"/>
    <w:rsid w:val="00BD47E1"/>
    <w:rsid w:val="00BF51A5"/>
    <w:rsid w:val="00C12E0A"/>
    <w:rsid w:val="00C203EF"/>
    <w:rsid w:val="00C31EF8"/>
    <w:rsid w:val="00C32836"/>
    <w:rsid w:val="00C34BD1"/>
    <w:rsid w:val="00C408CE"/>
    <w:rsid w:val="00C51CAF"/>
    <w:rsid w:val="00C643A7"/>
    <w:rsid w:val="00C65894"/>
    <w:rsid w:val="00C73DC4"/>
    <w:rsid w:val="00C76EF3"/>
    <w:rsid w:val="00C77D8A"/>
    <w:rsid w:val="00C80C56"/>
    <w:rsid w:val="00C86CAB"/>
    <w:rsid w:val="00C87EAE"/>
    <w:rsid w:val="00C941D5"/>
    <w:rsid w:val="00CA396C"/>
    <w:rsid w:val="00CA4000"/>
    <w:rsid w:val="00CA459B"/>
    <w:rsid w:val="00CB1684"/>
    <w:rsid w:val="00CC5136"/>
    <w:rsid w:val="00CD32AA"/>
    <w:rsid w:val="00CE7AD0"/>
    <w:rsid w:val="00D20C6E"/>
    <w:rsid w:val="00D41C77"/>
    <w:rsid w:val="00D44EA9"/>
    <w:rsid w:val="00D55370"/>
    <w:rsid w:val="00D6094D"/>
    <w:rsid w:val="00D6519F"/>
    <w:rsid w:val="00D65EC8"/>
    <w:rsid w:val="00D714D0"/>
    <w:rsid w:val="00D750FA"/>
    <w:rsid w:val="00D908E6"/>
    <w:rsid w:val="00D95787"/>
    <w:rsid w:val="00DB6E19"/>
    <w:rsid w:val="00DC4BE4"/>
    <w:rsid w:val="00DD2FF0"/>
    <w:rsid w:val="00DE1C59"/>
    <w:rsid w:val="00DE2266"/>
    <w:rsid w:val="00DE2338"/>
    <w:rsid w:val="00DE6AEB"/>
    <w:rsid w:val="00DF2BBF"/>
    <w:rsid w:val="00DF5CAC"/>
    <w:rsid w:val="00E0537E"/>
    <w:rsid w:val="00E13517"/>
    <w:rsid w:val="00E22366"/>
    <w:rsid w:val="00E3341D"/>
    <w:rsid w:val="00E34987"/>
    <w:rsid w:val="00E47F7B"/>
    <w:rsid w:val="00E60B43"/>
    <w:rsid w:val="00E611AD"/>
    <w:rsid w:val="00E81F9F"/>
    <w:rsid w:val="00E93ED6"/>
    <w:rsid w:val="00EA141B"/>
    <w:rsid w:val="00EE7266"/>
    <w:rsid w:val="00EF631F"/>
    <w:rsid w:val="00EF7BCB"/>
    <w:rsid w:val="00F0655C"/>
    <w:rsid w:val="00F073C0"/>
    <w:rsid w:val="00F20E75"/>
    <w:rsid w:val="00F31F12"/>
    <w:rsid w:val="00F40152"/>
    <w:rsid w:val="00F477ED"/>
    <w:rsid w:val="00F55F3C"/>
    <w:rsid w:val="00F66B71"/>
    <w:rsid w:val="00F73059"/>
    <w:rsid w:val="00F82369"/>
    <w:rsid w:val="00F827C5"/>
    <w:rsid w:val="00F84D54"/>
    <w:rsid w:val="00F94270"/>
    <w:rsid w:val="00FA00CC"/>
    <w:rsid w:val="00FA4FA7"/>
    <w:rsid w:val="00FB12ED"/>
    <w:rsid w:val="00FB48D8"/>
    <w:rsid w:val="00FC2C13"/>
    <w:rsid w:val="00FC506C"/>
    <w:rsid w:val="00FC74F3"/>
    <w:rsid w:val="00FD03B9"/>
    <w:rsid w:val="00FE0F57"/>
    <w:rsid w:val="00FE1EAB"/>
    <w:rsid w:val="00FE33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14:docId w14:val="2E84C0B4"/>
  <w15:docId w15:val="{331FBD78-75C5-4E34-B859-AECE2438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7ED"/>
  </w:style>
  <w:style w:type="paragraph" w:styleId="Heading1">
    <w:name w:val="heading 1"/>
    <w:aliases w:val="Chapter title 1,Chapter title 1 (new page)"/>
    <w:basedOn w:val="Normal"/>
    <w:next w:val="Body"/>
    <w:qFormat/>
    <w:rsid w:val="00580C33"/>
    <w:pPr>
      <w:keepNext/>
      <w:pageBreakBefore/>
      <w:numPr>
        <w:numId w:val="14"/>
      </w:numPr>
      <w:spacing w:after="120"/>
      <w:outlineLvl w:val="0"/>
    </w:pPr>
    <w:rPr>
      <w:rFonts w:ascii="Arial" w:hAnsi="Arial"/>
      <w:b/>
      <w:spacing w:val="20"/>
      <w:kern w:val="28"/>
      <w:sz w:val="24"/>
      <w:lang w:eastAsia="ja-JP"/>
    </w:rPr>
  </w:style>
  <w:style w:type="paragraph" w:styleId="Heading2">
    <w:name w:val="heading 2"/>
    <w:aliases w:val="Chapter title 2"/>
    <w:basedOn w:val="Normal"/>
    <w:next w:val="Body"/>
    <w:qFormat/>
    <w:rsid w:val="00580C33"/>
    <w:pPr>
      <w:keepNext/>
      <w:numPr>
        <w:ilvl w:val="1"/>
        <w:numId w:val="14"/>
      </w:numPr>
      <w:spacing w:before="360" w:after="120"/>
      <w:outlineLvl w:val="1"/>
    </w:pPr>
    <w:rPr>
      <w:rFonts w:ascii="Arial" w:hAnsi="Arial"/>
      <w:b/>
      <w:snapToGrid w:val="0"/>
      <w:spacing w:val="20"/>
      <w:sz w:val="22"/>
    </w:rPr>
  </w:style>
  <w:style w:type="paragraph" w:styleId="Heading3">
    <w:name w:val="heading 3"/>
    <w:aliases w:val="Chapter title 3"/>
    <w:basedOn w:val="Normal"/>
    <w:next w:val="Body"/>
    <w:qFormat/>
    <w:rsid w:val="00580C33"/>
    <w:pPr>
      <w:keepNext/>
      <w:numPr>
        <w:ilvl w:val="2"/>
        <w:numId w:val="14"/>
      </w:numPr>
      <w:spacing w:before="360" w:after="120"/>
      <w:outlineLvl w:val="2"/>
    </w:pPr>
    <w:rPr>
      <w:rFonts w:ascii="Arial" w:hAnsi="Arial"/>
      <w:b/>
      <w:snapToGrid w:val="0"/>
      <w:spacing w:val="20"/>
    </w:rPr>
  </w:style>
  <w:style w:type="paragraph" w:styleId="Heading4">
    <w:name w:val="heading 4"/>
    <w:basedOn w:val="Normal"/>
    <w:next w:val="Body"/>
    <w:qFormat/>
    <w:pPr>
      <w:keepNext/>
      <w:numPr>
        <w:ilvl w:val="3"/>
        <w:numId w:val="14"/>
      </w:numPr>
      <w:spacing w:before="360" w:after="120"/>
      <w:outlineLvl w:val="3"/>
    </w:pPr>
    <w:rPr>
      <w:rFonts w:ascii="Arial" w:hAnsi="Arial"/>
      <w:b/>
      <w:color w:val="000080"/>
      <w:spacing w:val="20"/>
    </w:rPr>
  </w:style>
  <w:style w:type="paragraph" w:styleId="Heading5">
    <w:name w:val="heading 5"/>
    <w:basedOn w:val="Normal"/>
    <w:next w:val="Body"/>
    <w:qFormat/>
    <w:pPr>
      <w:keepNext/>
      <w:numPr>
        <w:ilvl w:val="4"/>
        <w:numId w:val="14"/>
      </w:numPr>
      <w:spacing w:before="360" w:after="120"/>
      <w:outlineLvl w:val="4"/>
    </w:pPr>
    <w:rPr>
      <w:rFonts w:ascii="Arial" w:hAnsi="Arial"/>
      <w:b/>
      <w:color w:val="000080"/>
      <w:spacing w:val="20"/>
    </w:rPr>
  </w:style>
  <w:style w:type="paragraph" w:styleId="Heading6">
    <w:name w:val="heading 6"/>
    <w:basedOn w:val="Normal"/>
    <w:next w:val="Normal"/>
    <w:qFormat/>
    <w:pPr>
      <w:numPr>
        <w:ilvl w:val="5"/>
        <w:numId w:val="14"/>
      </w:numPr>
      <w:spacing w:before="240" w:after="60"/>
      <w:outlineLvl w:val="5"/>
    </w:pPr>
    <w:rPr>
      <w:rFonts w:ascii="Helvetica" w:hAnsi="Helvetica"/>
      <w:i/>
      <w:spacing w:val="20"/>
      <w:sz w:val="22"/>
    </w:rPr>
  </w:style>
  <w:style w:type="paragraph" w:styleId="Heading7">
    <w:name w:val="heading 7"/>
    <w:basedOn w:val="Normal"/>
    <w:next w:val="Normal"/>
    <w:qFormat/>
    <w:pPr>
      <w:numPr>
        <w:ilvl w:val="6"/>
        <w:numId w:val="14"/>
      </w:numPr>
      <w:spacing w:before="240" w:after="60"/>
      <w:outlineLvl w:val="6"/>
    </w:pPr>
    <w:rPr>
      <w:rFonts w:ascii="Helvetica" w:hAnsi="Helvetica"/>
    </w:rPr>
  </w:style>
  <w:style w:type="paragraph" w:styleId="Heading8">
    <w:name w:val="heading 8"/>
    <w:basedOn w:val="Normal"/>
    <w:next w:val="Normal"/>
    <w:qFormat/>
    <w:pPr>
      <w:numPr>
        <w:ilvl w:val="7"/>
        <w:numId w:val="14"/>
      </w:numPr>
      <w:spacing w:before="240" w:after="60"/>
      <w:outlineLvl w:val="7"/>
    </w:pPr>
    <w:rPr>
      <w:rFonts w:ascii="Helvetica" w:hAnsi="Helvetica"/>
      <w:i/>
    </w:rPr>
  </w:style>
  <w:style w:type="paragraph" w:styleId="Heading9">
    <w:name w:val="heading 9"/>
    <w:aliases w:val="Appendix"/>
    <w:basedOn w:val="Normal"/>
    <w:next w:val="Normal"/>
    <w:qFormat/>
    <w:pPr>
      <w:numPr>
        <w:ilvl w:val="8"/>
        <w:numId w:val="14"/>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keepLines/>
      <w:spacing w:before="120" w:after="120"/>
    </w:pPr>
    <w:rPr>
      <w:snapToGrid w:val="0"/>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rFonts w:ascii="Times" w:hAnsi="Times"/>
      <w:sz w:val="18"/>
    </w:rPr>
  </w:style>
  <w:style w:type="paragraph" w:customStyle="1" w:styleId="Reference">
    <w:name w:val="Reference"/>
    <w:basedOn w:val="Normal"/>
    <w:pPr>
      <w:numPr>
        <w:numId w:val="3"/>
      </w:numPr>
      <w:spacing w:before="120" w:after="120"/>
    </w:pPr>
    <w:rPr>
      <w:snapToGrid w:val="0"/>
    </w:rPr>
  </w:style>
  <w:style w:type="paragraph" w:styleId="Bibliography">
    <w:name w:val="Bibliography"/>
    <w:basedOn w:val="Reference"/>
    <w:pPr>
      <w:numPr>
        <w:numId w:val="1"/>
      </w:numPr>
    </w:pPr>
  </w:style>
  <w:style w:type="paragraph" w:customStyle="1" w:styleId="FigureText">
    <w:name w:val="Figure Text"/>
    <w:basedOn w:val="TableText"/>
    <w:pPr>
      <w:spacing w:before="20" w:after="0"/>
      <w:jc w:val="center"/>
    </w:pPr>
  </w:style>
  <w:style w:type="paragraph" w:customStyle="1" w:styleId="TableText">
    <w:name w:val="Table Text"/>
    <w:basedOn w:val="Normal"/>
    <w:pPr>
      <w:keepNext/>
      <w:keepLines/>
      <w:spacing w:before="60" w:after="60"/>
    </w:pPr>
    <w:rPr>
      <w:rFonts w:ascii="Arial" w:hAnsi="Arial"/>
    </w:rPr>
  </w:style>
  <w:style w:type="paragraph" w:customStyle="1" w:styleId="Note">
    <w:name w:val="Note"/>
    <w:basedOn w:val="Normal"/>
    <w:next w:val="NoteContinue"/>
    <w:pPr>
      <w:tabs>
        <w:tab w:val="num" w:pos="720"/>
      </w:tabs>
      <w:spacing w:before="120" w:after="120"/>
      <w:jc w:val="both"/>
    </w:pPr>
    <w:rPr>
      <w:rFonts w:ascii="Times" w:hAnsi="Times"/>
      <w:snapToGrid w:val="0"/>
      <w:sz w:val="18"/>
    </w:rPr>
  </w:style>
  <w:style w:type="paragraph" w:customStyle="1" w:styleId="NoteContinue">
    <w:name w:val="Note Continue"/>
    <w:basedOn w:val="Normal"/>
    <w:pPr>
      <w:spacing w:before="240"/>
    </w:pPr>
    <w:rPr>
      <w:rFonts w:ascii="Times" w:hAnsi="Times"/>
      <w:snapToGrid w:val="0"/>
      <w:sz w:val="18"/>
    </w:rPr>
  </w:style>
  <w:style w:type="paragraph" w:customStyle="1" w:styleId="TableCode">
    <w:name w:val="TableCode"/>
    <w:basedOn w:val="Normal"/>
    <w:pPr>
      <w:keepLines/>
      <w:tabs>
        <w:tab w:val="left" w:pos="360"/>
        <w:tab w:val="left" w:pos="720"/>
        <w:tab w:val="left" w:pos="1080"/>
        <w:tab w:val="left" w:pos="1440"/>
        <w:tab w:val="left" w:pos="1800"/>
        <w:tab w:val="left" w:pos="2160"/>
        <w:tab w:val="left" w:pos="2520"/>
        <w:tab w:val="left" w:pos="2880"/>
        <w:tab w:val="left" w:pos="3240"/>
        <w:tab w:val="left" w:pos="3600"/>
      </w:tabs>
      <w:spacing w:line="260" w:lineRule="atLeast"/>
    </w:pPr>
    <w:rPr>
      <w:rFonts w:ascii="Courier New" w:hAnsi="Courier New"/>
      <w:snapToGrid w:val="0"/>
      <w:sz w:val="18"/>
    </w:rPr>
  </w:style>
  <w:style w:type="paragraph" w:customStyle="1" w:styleId="Callout">
    <w:name w:val="Callout"/>
    <w:basedOn w:val="Normal"/>
    <w:rPr>
      <w:rFonts w:ascii="Arial" w:hAnsi="Arial"/>
      <w:sz w:val="16"/>
    </w:rPr>
  </w:style>
  <w:style w:type="paragraph" w:customStyle="1" w:styleId="Annex1">
    <w:name w:val="Annex 1"/>
    <w:basedOn w:val="Normal"/>
    <w:next w:val="Body"/>
    <w:pPr>
      <w:pageBreakBefore/>
      <w:shd w:val="clear" w:color="auto" w:fill="000080"/>
      <w:spacing w:after="120"/>
      <w:ind w:left="357" w:hanging="357"/>
    </w:pPr>
    <w:rPr>
      <w:rFonts w:ascii="Arial" w:hAnsi="Arial"/>
      <w:b/>
      <w:snapToGrid w:val="0"/>
      <w:spacing w:val="20"/>
      <w:sz w:val="24"/>
    </w:rPr>
  </w:style>
  <w:style w:type="paragraph" w:customStyle="1" w:styleId="Annex2">
    <w:name w:val="Annex 2"/>
    <w:basedOn w:val="Normal"/>
    <w:next w:val="Body"/>
    <w:pPr>
      <w:tabs>
        <w:tab w:val="left" w:pos="6710"/>
      </w:tabs>
      <w:spacing w:before="360" w:after="120"/>
      <w:jc w:val="both"/>
    </w:pPr>
    <w:rPr>
      <w:rFonts w:ascii="Arial" w:hAnsi="Arial"/>
      <w:b/>
      <w:snapToGrid w:val="0"/>
      <w:color w:val="000080"/>
      <w:spacing w:val="20"/>
      <w:sz w:val="22"/>
    </w:rPr>
  </w:style>
  <w:style w:type="paragraph" w:customStyle="1" w:styleId="BoxedText">
    <w:name w:val="Boxed Text"/>
    <w:basedOn w:val="Normal"/>
    <w:pPr>
      <w:pBdr>
        <w:top w:val="single" w:sz="18" w:space="3" w:color="auto"/>
        <w:left w:val="single" w:sz="18" w:space="3" w:color="auto"/>
        <w:bottom w:val="single" w:sz="18" w:space="3" w:color="auto"/>
        <w:right w:val="single" w:sz="18" w:space="3" w:color="auto"/>
      </w:pBdr>
      <w:spacing w:before="100" w:after="100"/>
      <w:ind w:left="720" w:right="720"/>
      <w:jc w:val="both"/>
    </w:pPr>
    <w:rPr>
      <w:rFonts w:ascii="Times" w:hAnsi="Times"/>
    </w:rPr>
  </w:style>
  <w:style w:type="paragraph" w:customStyle="1" w:styleId="Caption-Figure">
    <w:name w:val="Caption-Figure"/>
    <w:basedOn w:val="Caption"/>
    <w:next w:val="Body"/>
    <w:rsid w:val="00403B3B"/>
    <w:pPr>
      <w:spacing w:before="240"/>
    </w:pPr>
  </w:style>
  <w:style w:type="paragraph" w:styleId="Caption">
    <w:name w:val="caption"/>
    <w:basedOn w:val="Normal"/>
    <w:next w:val="Body"/>
    <w:qFormat/>
    <w:rsid w:val="00403B3B"/>
    <w:pPr>
      <w:spacing w:before="120" w:after="120"/>
      <w:jc w:val="center"/>
    </w:pPr>
    <w:rPr>
      <w:rFonts w:ascii="Arial" w:hAnsi="Arial"/>
      <w:b/>
      <w:sz w:val="18"/>
    </w:rPr>
  </w:style>
  <w:style w:type="paragraph" w:customStyle="1" w:styleId="Caption-Table">
    <w:name w:val="Caption-Table"/>
    <w:basedOn w:val="Caption"/>
    <w:next w:val="Body"/>
    <w:rsid w:val="007579E5"/>
  </w:style>
  <w:style w:type="paragraph" w:customStyle="1" w:styleId="Heading1List">
    <w:name w:val="Heading 1 List"/>
    <w:basedOn w:val="Normal"/>
    <w:next w:val="Body"/>
    <w:pPr>
      <w:keepNext/>
      <w:pageBreakBefore/>
      <w:shd w:val="clear" w:color="auto" w:fill="000080"/>
      <w:spacing w:after="480"/>
    </w:pPr>
    <w:rPr>
      <w:rFonts w:ascii="Arial" w:hAnsi="Arial"/>
      <w:b/>
      <w:spacing w:val="20"/>
      <w:sz w:val="24"/>
    </w:rPr>
  </w:style>
  <w:style w:type="paragraph" w:customStyle="1" w:styleId="Define">
    <w:name w:val="Define"/>
    <w:basedOn w:val="Normal"/>
    <w:pPr>
      <w:spacing w:before="120" w:after="120"/>
    </w:pPr>
    <w:rPr>
      <w:rFonts w:ascii="Times" w:hAnsi="Times"/>
      <w:snapToGrid w:val="0"/>
    </w:rPr>
  </w:style>
  <w:style w:type="paragraph" w:customStyle="1" w:styleId="TableCellNumber">
    <w:name w:val="TableCellNumber"/>
    <w:basedOn w:val="Normal"/>
    <w:pPr>
      <w:tabs>
        <w:tab w:val="num" w:pos="648"/>
      </w:tabs>
      <w:ind w:firstLine="288"/>
      <w:jc w:val="center"/>
    </w:pPr>
    <w:rPr>
      <w:rFonts w:ascii="Arial" w:hAnsi="Arial"/>
    </w:rPr>
  </w:style>
  <w:style w:type="paragraph" w:customStyle="1" w:styleId="ListDash">
    <w:name w:val="List Dash"/>
    <w:basedOn w:val="Body"/>
    <w:pPr>
      <w:tabs>
        <w:tab w:val="num" w:pos="720"/>
      </w:tabs>
      <w:spacing w:before="60" w:after="60"/>
      <w:ind w:left="720" w:hanging="360"/>
    </w:pPr>
  </w:style>
  <w:style w:type="paragraph" w:customStyle="1" w:styleId="Equation">
    <w:name w:val="Equation"/>
    <w:basedOn w:val="Body"/>
    <w:pPr>
      <w:tabs>
        <w:tab w:val="left" w:pos="720"/>
        <w:tab w:val="center" w:pos="4320"/>
        <w:tab w:val="right" w:pos="8640"/>
      </w:tabs>
    </w:pPr>
    <w:rPr>
      <w:noProof/>
      <w:snapToGrid/>
    </w:rPr>
  </w:style>
  <w:style w:type="paragraph" w:customStyle="1" w:styleId="TableFootnote">
    <w:name w:val="Table Footnote"/>
    <w:basedOn w:val="Normal"/>
    <w:rPr>
      <w:rFonts w:ascii="Times" w:hAnsi="Times"/>
      <w:snapToGrid w:val="0"/>
      <w:sz w:val="18"/>
    </w:rPr>
  </w:style>
  <w:style w:type="paragraph" w:customStyle="1" w:styleId="Instructions">
    <w:name w:val="Instructions"/>
    <w:basedOn w:val="Normal"/>
    <w:rPr>
      <w:rFonts w:ascii="Times" w:hAnsi="Times"/>
      <w:i/>
      <w:vanish/>
      <w:color w:val="800080"/>
    </w:rPr>
  </w:style>
  <w:style w:type="paragraph" w:customStyle="1" w:styleId="SubtitleText">
    <w:name w:val="Subtitle Text"/>
    <w:basedOn w:val="Normal"/>
    <w:rPr>
      <w:rFonts w:ascii="Arial" w:hAnsi="Arial"/>
      <w:b/>
    </w:rPr>
  </w:style>
  <w:style w:type="paragraph" w:customStyle="1" w:styleId="TitlePageText">
    <w:name w:val="Title Page Text"/>
    <w:basedOn w:val="Normal"/>
    <w:pPr>
      <w:spacing w:after="240"/>
    </w:pPr>
    <w:rPr>
      <w:rFonts w:ascii="Arial" w:hAnsi="Arial"/>
    </w:rPr>
  </w:style>
  <w:style w:type="paragraph" w:customStyle="1" w:styleId="Copyright">
    <w:name w:val="Copyright"/>
    <w:basedOn w:val="Normal"/>
    <w:uiPriority w:val="99"/>
    <w:pPr>
      <w:pBdr>
        <w:top w:val="single" w:sz="18" w:space="1" w:color="auto"/>
      </w:pBdr>
    </w:pPr>
    <w:rPr>
      <w:rFonts w:ascii="Helvetica-Narrow" w:hAnsi="Helvetica-Narrow"/>
      <w:sz w:val="16"/>
    </w:rPr>
  </w:style>
  <w:style w:type="paragraph" w:customStyle="1" w:styleId="Acronyms">
    <w:name w:val="Acronyms"/>
    <w:basedOn w:val="Body"/>
    <w:pPr>
      <w:tabs>
        <w:tab w:val="left" w:pos="720"/>
      </w:tabs>
      <w:spacing w:before="60" w:after="60"/>
    </w:pPr>
  </w:style>
  <w:style w:type="paragraph" w:styleId="List">
    <w:name w:val="List"/>
    <w:basedOn w:val="Normal"/>
    <w:pPr>
      <w:tabs>
        <w:tab w:val="num" w:pos="720"/>
      </w:tabs>
      <w:spacing w:before="60" w:after="60"/>
      <w:ind w:left="720" w:hanging="360"/>
    </w:pPr>
    <w:rPr>
      <w:rFonts w:ascii="Times" w:hAnsi="Times"/>
      <w:snapToGrid w:val="0"/>
    </w:rPr>
  </w:style>
  <w:style w:type="paragraph" w:customStyle="1" w:styleId="Annex3">
    <w:name w:val="Annex 3"/>
    <w:basedOn w:val="Normal"/>
    <w:next w:val="Body"/>
    <w:pPr>
      <w:spacing w:before="360" w:after="120"/>
      <w:jc w:val="both"/>
    </w:pPr>
    <w:rPr>
      <w:rFonts w:ascii="Arial" w:hAnsi="Arial"/>
      <w:b/>
      <w:snapToGrid w:val="0"/>
      <w:color w:val="000080"/>
      <w:spacing w:val="20"/>
    </w:rPr>
  </w:style>
  <w:style w:type="paragraph" w:customStyle="1" w:styleId="Annex4">
    <w:name w:val="Annex 4"/>
    <w:basedOn w:val="Annex3"/>
    <w:next w:val="Body"/>
  </w:style>
  <w:style w:type="paragraph" w:customStyle="1" w:styleId="Annex5">
    <w:name w:val="Annex 5"/>
    <w:basedOn w:val="Annex4"/>
    <w:next w:val="Body"/>
  </w:style>
  <w:style w:type="paragraph" w:styleId="Title">
    <w:name w:val="Title"/>
    <w:basedOn w:val="Normal"/>
    <w:qFormat/>
    <w:pPr>
      <w:spacing w:before="60" w:after="60"/>
      <w:outlineLvl w:val="0"/>
    </w:pPr>
    <w:rPr>
      <w:rFonts w:ascii="Arial" w:eastAsia="MS Gothic" w:hAnsi="Arial"/>
      <w:b/>
      <w:kern w:val="28"/>
      <w:sz w:val="40"/>
      <w:lang w:eastAsia="ja-JP"/>
    </w:rPr>
  </w:style>
  <w:style w:type="paragraph" w:styleId="TOC1">
    <w:name w:val="toc 1"/>
    <w:basedOn w:val="Normal"/>
    <w:next w:val="Normal"/>
    <w:autoRedefine/>
    <w:uiPriority w:val="39"/>
    <w:qFormat/>
    <w:rsid w:val="00CA4000"/>
    <w:pPr>
      <w:tabs>
        <w:tab w:val="left" w:pos="360"/>
        <w:tab w:val="right" w:leader="dot" w:pos="9027"/>
      </w:tabs>
      <w:spacing w:before="240"/>
    </w:pPr>
    <w:rPr>
      <w:noProof/>
    </w:rPr>
  </w:style>
  <w:style w:type="paragraph" w:styleId="TOC2">
    <w:name w:val="toc 2"/>
    <w:basedOn w:val="TOC1"/>
    <w:next w:val="Normal"/>
    <w:autoRedefine/>
    <w:uiPriority w:val="39"/>
    <w:qFormat/>
    <w:pPr>
      <w:tabs>
        <w:tab w:val="clear" w:pos="360"/>
        <w:tab w:val="left" w:pos="810"/>
      </w:tabs>
      <w:spacing w:before="0"/>
      <w:ind w:left="360"/>
    </w:pPr>
    <w:rPr>
      <w:rFonts w:eastAsia="MS Gothic"/>
    </w:rPr>
  </w:style>
  <w:style w:type="paragraph" w:styleId="TOC3">
    <w:name w:val="toc 3"/>
    <w:basedOn w:val="TOC2"/>
    <w:next w:val="Normal"/>
    <w:autoRedefine/>
    <w:uiPriority w:val="39"/>
    <w:qFormat/>
    <w:pPr>
      <w:tabs>
        <w:tab w:val="clear" w:pos="810"/>
        <w:tab w:val="left" w:pos="1440"/>
      </w:tabs>
      <w:ind w:left="720"/>
    </w:pPr>
  </w:style>
  <w:style w:type="paragraph" w:styleId="TableofFigures">
    <w:name w:val="table of figures"/>
    <w:basedOn w:val="Normal"/>
    <w:next w:val="Normal"/>
    <w:uiPriority w:val="99"/>
    <w:pPr>
      <w:tabs>
        <w:tab w:val="right" w:leader="dot" w:pos="8640"/>
      </w:tabs>
      <w:ind w:left="400" w:hanging="400"/>
    </w:pPr>
    <w:rPr>
      <w:noProof/>
    </w:rPr>
  </w:style>
  <w:style w:type="paragraph" w:styleId="ListContinue">
    <w:name w:val="List Continue"/>
    <w:basedOn w:val="Normal"/>
    <w:pPr>
      <w:spacing w:before="60" w:after="60"/>
      <w:ind w:left="360"/>
    </w:pPr>
  </w:style>
  <w:style w:type="paragraph" w:styleId="Header">
    <w:name w:val="header"/>
    <w:basedOn w:val="Normal"/>
    <w:pPr>
      <w:pBdr>
        <w:bottom w:val="single" w:sz="4" w:space="1" w:color="auto"/>
      </w:pBdr>
      <w:tabs>
        <w:tab w:val="center" w:pos="4320"/>
        <w:tab w:val="right" w:pos="8640"/>
      </w:tabs>
    </w:pPr>
    <w:rPr>
      <w:sz w:val="18"/>
    </w:rPr>
  </w:style>
  <w:style w:type="paragraph" w:styleId="Footer">
    <w:name w:val="footer"/>
    <w:basedOn w:val="Normal"/>
    <w:pPr>
      <w:tabs>
        <w:tab w:val="center" w:pos="4320"/>
        <w:tab w:val="right" w:pos="8640"/>
      </w:tabs>
    </w:pPr>
    <w:rPr>
      <w:sz w:val="18"/>
    </w:rPr>
  </w:style>
  <w:style w:type="character" w:styleId="PageNumber">
    <w:name w:val="page number"/>
    <w:basedOn w:val="DefaultParagraphFont"/>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customStyle="1" w:styleId="Contact">
    <w:name w:val="Contact"/>
    <w:basedOn w:val="Body"/>
    <w:pPr>
      <w:tabs>
        <w:tab w:val="left" w:pos="4320"/>
      </w:tabs>
      <w:spacing w:before="0" w:after="0"/>
      <w:ind w:left="720"/>
    </w:pPr>
  </w:style>
  <w:style w:type="paragraph" w:customStyle="1" w:styleId="UserNote">
    <w:name w:val="User Note"/>
    <w:basedOn w:val="Normal"/>
    <w:pPr>
      <w:pBdr>
        <w:top w:val="single" w:sz="18" w:space="4" w:color="800000"/>
        <w:left w:val="single" w:sz="18" w:space="4" w:color="800000"/>
        <w:bottom w:val="single" w:sz="18" w:space="4" w:color="800000"/>
        <w:right w:val="single" w:sz="18" w:space="4" w:color="800000"/>
      </w:pBdr>
      <w:ind w:left="144" w:right="144"/>
    </w:pPr>
    <w:rPr>
      <w:rFonts w:ascii="Arial" w:hAnsi="Arial"/>
      <w:b/>
      <w:color w:val="800000"/>
      <w:sz w:val="18"/>
    </w:rPr>
  </w:style>
  <w:style w:type="paragraph" w:customStyle="1" w:styleId="AnnexHead">
    <w:name w:val="Annex Head"/>
    <w:basedOn w:val="Normal"/>
    <w:next w:val="Annex1"/>
    <w:pPr>
      <w:shd w:val="clear" w:color="auto" w:fill="000080"/>
      <w:spacing w:after="360"/>
    </w:pPr>
    <w:rPr>
      <w:rFonts w:ascii="Arial" w:hAnsi="Arial"/>
      <w:b/>
      <w:spacing w:val="20"/>
      <w:sz w:val="32"/>
    </w:rPr>
  </w:style>
  <w:style w:type="paragraph" w:styleId="TOC4">
    <w:name w:val="toc 4"/>
    <w:basedOn w:val="Normal"/>
    <w:next w:val="Normal"/>
    <w:autoRedefine/>
    <w:uiPriority w:val="39"/>
    <w:pPr>
      <w:ind w:left="108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customStyle="1" w:styleId="CodeLine">
    <w:name w:val="Code Line"/>
    <w:basedOn w:val="Normal"/>
    <w:pPr>
      <w:tabs>
        <w:tab w:val="left" w:pos="1080"/>
        <w:tab w:val="left" w:pos="1440"/>
        <w:tab w:val="left" w:pos="1800"/>
        <w:tab w:val="left" w:pos="2160"/>
        <w:tab w:val="left" w:pos="2520"/>
        <w:tab w:val="left" w:pos="2880"/>
        <w:tab w:val="left" w:pos="3240"/>
        <w:tab w:val="left" w:pos="3600"/>
        <w:tab w:val="left" w:pos="3960"/>
        <w:tab w:val="left" w:pos="4320"/>
        <w:tab w:val="right" w:pos="8640"/>
      </w:tabs>
      <w:spacing w:before="60" w:after="60"/>
      <w:ind w:left="720"/>
    </w:pPr>
    <w:rPr>
      <w:sz w:val="18"/>
    </w:rPr>
  </w:style>
  <w:style w:type="paragraph" w:styleId="BodyText">
    <w:name w:val="Body Text"/>
    <w:basedOn w:val="Normal"/>
    <w:rPr>
      <w:i/>
      <w:sz w:val="16"/>
    </w:rPr>
  </w:style>
  <w:style w:type="paragraph" w:styleId="Date">
    <w:name w:val="Date"/>
    <w:basedOn w:val="Normal"/>
    <w:next w:val="Body"/>
  </w:style>
  <w:style w:type="paragraph" w:customStyle="1" w:styleId="TableListDash">
    <w:name w:val="Table List Dash"/>
    <w:basedOn w:val="TableText"/>
    <w:pPr>
      <w:numPr>
        <w:numId w:val="4"/>
      </w:numPr>
    </w:pPr>
  </w:style>
  <w:style w:type="paragraph" w:customStyle="1" w:styleId="Code">
    <w:name w:val="Cod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after="20"/>
    </w:pPr>
    <w:rPr>
      <w:rFonts w:ascii="Courier New" w:hAnsi="Courier New"/>
      <w:noProof/>
      <w:sz w:val="18"/>
      <w:lang w:val="en-GB"/>
    </w:rPr>
  </w:style>
  <w:style w:type="paragraph" w:customStyle="1" w:styleId="AVWGStateTransitionFigure">
    <w:name w:val="AVWG State Transition Figure"/>
    <w:rPr>
      <w:noProof/>
      <w:sz w:val="3276"/>
    </w:rPr>
  </w:style>
  <w:style w:type="paragraph" w:styleId="DocumentMap">
    <w:name w:val="Document Map"/>
    <w:basedOn w:val="Normal"/>
    <w:semiHidden/>
    <w:pPr>
      <w:shd w:val="clear" w:color="auto" w:fill="000080"/>
      <w:spacing w:after="60"/>
      <w:jc w:val="both"/>
    </w:pPr>
    <w:rPr>
      <w:rFonts w:ascii="Tahoma" w:hAnsi="Tahoma"/>
    </w:rPr>
  </w:style>
  <w:style w:type="paragraph" w:customStyle="1" w:styleId="Table">
    <w:name w:val="Table"/>
    <w:basedOn w:val="Normal"/>
    <w:next w:val="Normal"/>
    <w:pPr>
      <w:spacing w:before="120" w:after="120" w:line="240" w:lineRule="atLeast"/>
      <w:jc w:val="center"/>
    </w:pPr>
    <w:rPr>
      <w:rFonts w:ascii="Arial" w:hAnsi="Arial"/>
      <w:b/>
    </w:rPr>
  </w:style>
  <w:style w:type="paragraph" w:customStyle="1" w:styleId="VersionInfo">
    <w:name w:val="VersionInfo"/>
    <w:basedOn w:val="Normal"/>
    <w:pPr>
      <w:keepLines/>
      <w:spacing w:before="48" w:after="48" w:line="240" w:lineRule="atLeast"/>
    </w:pPr>
    <w:rPr>
      <w:rFonts w:ascii="Arial" w:hAnsi="Arial"/>
    </w:rPr>
  </w:style>
  <w:style w:type="paragraph" w:customStyle="1" w:styleId="Figure">
    <w:name w:val="Figure"/>
    <w:basedOn w:val="Normal"/>
    <w:pPr>
      <w:keepNext/>
      <w:keepLines/>
      <w:spacing w:before="240" w:after="120" w:line="240" w:lineRule="atLeast"/>
      <w:jc w:val="center"/>
    </w:pPr>
    <w:rPr>
      <w:rFonts w:ascii="Arial" w:hAnsi="Arial" w:cs="Arial"/>
      <w:b/>
    </w:rPr>
  </w:style>
  <w:style w:type="paragraph" w:customStyle="1" w:styleId="DataStructure">
    <w:name w:val="DataStructure"/>
    <w:basedOn w:val="Body"/>
    <w:next w:val="Body"/>
    <w:pPr>
      <w:tabs>
        <w:tab w:val="left" w:pos="2835"/>
      </w:tabs>
      <w:spacing w:before="0" w:after="60"/>
      <w:ind w:left="2835"/>
    </w:pPr>
  </w:style>
  <w:style w:type="paragraph" w:styleId="Index1">
    <w:name w:val="index 1"/>
    <w:basedOn w:val="Normal"/>
    <w:next w:val="Normal"/>
    <w:autoRedefine/>
    <w:semiHidden/>
    <w:pPr>
      <w:spacing w:before="60" w:after="60" w:line="240" w:lineRule="atLeast"/>
      <w:ind w:left="200" w:hanging="200"/>
    </w:pPr>
    <w:rPr>
      <w:rFonts w:ascii="Arial" w:hAnsi="Arial"/>
    </w:rPr>
  </w:style>
  <w:style w:type="paragraph" w:customStyle="1" w:styleId="VersionHistory">
    <w:name w:val="Version History"/>
    <w:basedOn w:val="Normal"/>
    <w:pPr>
      <w:spacing w:before="60"/>
    </w:pPr>
    <w:rPr>
      <w:rFonts w:ascii="Arial" w:hAnsi="Arial"/>
      <w:sz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i w:val="0"/>
      <w:sz w:val="20"/>
    </w:r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CommentText">
    <w:name w:val="annotation text"/>
    <w:basedOn w:val="Normal"/>
    <w:semiHidden/>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Helvetica-Narrow"/>
    </w:r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2"/>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Narro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uiPriority w:val="99"/>
    <w:rPr>
      <w:rFonts w:ascii="Courier New" w:hAnsi="Courier New" w:cs="Helvetica-Narro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rFonts w:ascii="Arial" w:hAnsi="Arial" w:cs="Arial"/>
      <w:b/>
      <w:bCs/>
      <w:sz w:val="24"/>
      <w:szCs w:val="24"/>
    </w:rPr>
  </w:style>
  <w:style w:type="character" w:styleId="CommentReference">
    <w:name w:val="annotation reference"/>
    <w:basedOn w:val="DefaultParagraphFont"/>
    <w:semiHidden/>
    <w:rPr>
      <w:sz w:val="16"/>
      <w:szCs w:val="16"/>
    </w:rPr>
  </w:style>
  <w:style w:type="paragraph" w:customStyle="1" w:styleId="ObjectHeader">
    <w:name w:val="ObjectHeader"/>
    <w:basedOn w:val="Normal"/>
    <w:pPr>
      <w:pBdr>
        <w:top w:val="single" w:sz="12" w:space="1" w:color="auto"/>
        <w:left w:val="single" w:sz="12" w:space="4" w:color="auto"/>
        <w:bottom w:val="single" w:sz="12" w:space="1" w:color="auto"/>
        <w:right w:val="single" w:sz="12" w:space="4" w:color="auto"/>
      </w:pBdr>
      <w:shd w:val="clear" w:color="auto" w:fill="000000"/>
      <w:spacing w:before="60" w:after="60"/>
    </w:pPr>
    <w:rPr>
      <w:rFonts w:ascii="Arial" w:hAnsi="Arial" w:cs="Arial"/>
      <w:b/>
    </w:rPr>
  </w:style>
  <w:style w:type="character" w:styleId="Emphasis">
    <w:name w:val="Emphasis"/>
    <w:basedOn w:val="DefaultParagraphFont"/>
    <w:uiPriority w:val="20"/>
    <w:qFormat/>
    <w:rPr>
      <w:i/>
      <w:iCs/>
    </w:rPr>
  </w:style>
  <w:style w:type="character" w:styleId="LineNumber">
    <w:name w:val="line number"/>
    <w:basedOn w:val="DefaultParagraphFont"/>
  </w:style>
  <w:style w:type="paragraph" w:styleId="BalloonText">
    <w:name w:val="Balloon Text"/>
    <w:basedOn w:val="Normal"/>
    <w:semiHidden/>
    <w:rPr>
      <w:rFonts w:ascii="Tahoma" w:hAnsi="Tahoma" w:cs="Cambria"/>
      <w:sz w:val="16"/>
      <w:szCs w:val="16"/>
    </w:rPr>
  </w:style>
  <w:style w:type="paragraph" w:styleId="CommentSubject">
    <w:name w:val="annotation subject"/>
    <w:basedOn w:val="CommentText"/>
    <w:next w:val="CommentText"/>
    <w:semiHidden/>
    <w:rPr>
      <w:b/>
      <w:bCs/>
    </w:rPr>
  </w:style>
  <w:style w:type="paragraph" w:styleId="TOCHeading">
    <w:name w:val="TOC Heading"/>
    <w:basedOn w:val="Heading1"/>
    <w:next w:val="Normal"/>
    <w:qFormat/>
    <w:rsid w:val="00FC506C"/>
    <w:pPr>
      <w:keepLines/>
      <w:numPr>
        <w:numId w:val="0"/>
      </w:numPr>
      <w:spacing w:before="480" w:after="0" w:line="276" w:lineRule="auto"/>
      <w:outlineLvl w:val="9"/>
    </w:pPr>
    <w:rPr>
      <w:bCs/>
      <w:spacing w:val="0"/>
      <w:kern w:val="0"/>
      <w:szCs w:val="28"/>
      <w:lang w:eastAsia="en-US"/>
    </w:rPr>
  </w:style>
  <w:style w:type="paragraph" w:styleId="Revision">
    <w:name w:val="Revision"/>
    <w:hidden/>
    <w:semiHidden/>
  </w:style>
  <w:style w:type="character" w:customStyle="1" w:styleId="Absatz-Standardschriftart">
    <w:name w:val="Absatz-Standardschriftart"/>
    <w:rsid w:val="001C5943"/>
  </w:style>
  <w:style w:type="character" w:styleId="HTMLCode">
    <w:name w:val="HTML Code"/>
    <w:basedOn w:val="DefaultParagraphFont"/>
    <w:rsid w:val="001C5943"/>
    <w:rPr>
      <w:rFonts w:ascii="Courier New" w:eastAsia="Times New Roman" w:hAnsi="Courier New" w:cs="Times"/>
      <w:sz w:val="20"/>
      <w:szCs w:val="20"/>
    </w:rPr>
  </w:style>
  <w:style w:type="character" w:customStyle="1" w:styleId="Bullets">
    <w:name w:val="Bullets"/>
    <w:rsid w:val="001C5943"/>
    <w:rPr>
      <w:rFonts w:ascii="StarSymbol" w:eastAsia="StarSymbol" w:hAnsi="StarSymbol" w:cs="Helvetica"/>
      <w:sz w:val="18"/>
      <w:szCs w:val="18"/>
    </w:rPr>
  </w:style>
  <w:style w:type="paragraph" w:customStyle="1" w:styleId="Heading">
    <w:name w:val="Heading"/>
    <w:basedOn w:val="Normal"/>
    <w:next w:val="BodyText"/>
    <w:rsid w:val="001C5943"/>
    <w:pPr>
      <w:keepNext/>
      <w:suppressAutoHyphens/>
      <w:spacing w:before="240" w:after="120"/>
    </w:pPr>
    <w:rPr>
      <w:rFonts w:ascii="Helvetica" w:eastAsia="AR PL ShanHeiSun Uni" w:hAnsi="Helvetica" w:cs="Nimbus Mono L"/>
      <w:sz w:val="28"/>
      <w:szCs w:val="28"/>
      <w:lang w:eastAsia="ar-SA"/>
    </w:rPr>
  </w:style>
  <w:style w:type="paragraph" w:customStyle="1" w:styleId="Index">
    <w:name w:val="Index"/>
    <w:basedOn w:val="Normal"/>
    <w:rsid w:val="001C5943"/>
    <w:pPr>
      <w:suppressLineNumbers/>
      <w:suppressAutoHyphens/>
    </w:pPr>
    <w:rPr>
      <w:rFonts w:ascii="Times" w:hAnsi="Times" w:cs="Nimbus Mono L"/>
      <w:lang w:eastAsia="ar-SA"/>
    </w:rPr>
  </w:style>
  <w:style w:type="paragraph" w:customStyle="1" w:styleId="Sprechblasentext">
    <w:name w:val="Sprechblasentext"/>
    <w:basedOn w:val="Normal"/>
    <w:rsid w:val="001C5943"/>
    <w:pPr>
      <w:suppressAutoHyphens/>
    </w:pPr>
    <w:rPr>
      <w:rFonts w:ascii="Tahoma" w:hAnsi="Tahoma" w:cs="Nimbus Mono L"/>
      <w:sz w:val="16"/>
      <w:szCs w:val="16"/>
      <w:lang w:eastAsia="ar-SA"/>
    </w:rPr>
  </w:style>
  <w:style w:type="paragraph" w:customStyle="1" w:styleId="Contents10">
    <w:name w:val="Contents 10"/>
    <w:basedOn w:val="Index"/>
    <w:rsid w:val="001C5943"/>
    <w:pPr>
      <w:tabs>
        <w:tab w:val="right" w:leader="dot" w:pos="9972"/>
      </w:tabs>
      <w:ind w:left="2547"/>
    </w:pPr>
  </w:style>
  <w:style w:type="paragraph" w:customStyle="1" w:styleId="TableContents">
    <w:name w:val="Table Contents"/>
    <w:basedOn w:val="Normal"/>
    <w:rsid w:val="00A31E82"/>
    <w:pPr>
      <w:suppressLineNumbers/>
      <w:suppressAutoHyphens/>
      <w:spacing w:before="60" w:after="60"/>
    </w:pPr>
    <w:rPr>
      <w:lang w:eastAsia="ar-SA"/>
    </w:rPr>
  </w:style>
  <w:style w:type="paragraph" w:customStyle="1" w:styleId="TableHeading">
    <w:name w:val="Table Heading"/>
    <w:basedOn w:val="TableContents"/>
    <w:rsid w:val="00A31E82"/>
    <w:pPr>
      <w:jc w:val="center"/>
    </w:pPr>
    <w:rPr>
      <w:rFonts w:ascii="Arial" w:hAnsi="Arial"/>
      <w:b/>
      <w:bCs/>
    </w:rPr>
  </w:style>
  <w:style w:type="paragraph" w:customStyle="1" w:styleId="Framecontents">
    <w:name w:val="Frame contents"/>
    <w:basedOn w:val="BodyText"/>
    <w:rsid w:val="001C5943"/>
    <w:pPr>
      <w:suppressAutoHyphens/>
      <w:spacing w:after="120"/>
    </w:pPr>
    <w:rPr>
      <w:rFonts w:ascii="BMWTypeLight" w:hAnsi="BMWTypeLight"/>
      <w:i w:val="0"/>
      <w:sz w:val="20"/>
      <w:lang w:eastAsia="ar-SA"/>
    </w:rPr>
  </w:style>
  <w:style w:type="paragraph" w:customStyle="1" w:styleId="PreformattedText">
    <w:name w:val="Preformatted Text"/>
    <w:basedOn w:val="Normal"/>
    <w:rsid w:val="001C5943"/>
    <w:pPr>
      <w:suppressAutoHyphens/>
    </w:pPr>
    <w:rPr>
      <w:rFonts w:ascii="Nimbus Mono L" w:eastAsia="Nimbus Mono L" w:hAnsi="Nimbus Mono L" w:cs="Nimbus Mono L"/>
      <w:lang w:eastAsia="ar-SA"/>
    </w:rPr>
  </w:style>
  <w:style w:type="character" w:styleId="PlaceholderText">
    <w:name w:val="Placeholder Text"/>
    <w:basedOn w:val="DefaultParagraphFont"/>
    <w:uiPriority w:val="99"/>
    <w:semiHidden/>
    <w:rsid w:val="0092419E"/>
    <w:rPr>
      <w:color w:val="808080"/>
    </w:rPr>
  </w:style>
  <w:style w:type="table" w:styleId="TableGrid">
    <w:name w:val="Table Grid"/>
    <w:basedOn w:val="TableNormal"/>
    <w:rsid w:val="006462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5C99"/>
    <w:pPr>
      <w:ind w:left="720"/>
      <w:contextualSpacing/>
    </w:pPr>
  </w:style>
  <w:style w:type="character" w:customStyle="1" w:styleId="PlainTextChar">
    <w:name w:val="Plain Text Char"/>
    <w:basedOn w:val="DefaultParagraphFont"/>
    <w:link w:val="PlainText"/>
    <w:uiPriority w:val="99"/>
    <w:rsid w:val="003004BD"/>
    <w:rPr>
      <w:rFonts w:ascii="Courier New" w:hAnsi="Courier New" w:cs="Helvetica-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546221">
      <w:bodyDiv w:val="1"/>
      <w:marLeft w:val="0"/>
      <w:marRight w:val="0"/>
      <w:marTop w:val="0"/>
      <w:marBottom w:val="0"/>
      <w:divBdr>
        <w:top w:val="none" w:sz="0" w:space="0" w:color="auto"/>
        <w:left w:val="none" w:sz="0" w:space="0" w:color="auto"/>
        <w:bottom w:val="none" w:sz="0" w:space="0" w:color="auto"/>
        <w:right w:val="none" w:sz="0" w:space="0" w:color="auto"/>
      </w:divBdr>
    </w:div>
    <w:div w:id="2092311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s://github.com/GENIVI/navigation/tree/master/src/freetextsearch-service"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9.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emf"/><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git.projects.genivi.org/?p=lbs/navigation.git;a=blob_plain;f=doc/navigation-core/NavigationCoreAPI.pdf;hb=HEA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hyperlink" Target="https://github.com/GENIVI/navigation/tree/master/test/freetextsearch-service" TargetMode="Externa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47101-0298-4CB8-9C31-3C5251230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5973</TotalTime>
  <Pages>49</Pages>
  <Words>8676</Words>
  <Characters>49198</Characters>
  <Application>Microsoft Office Word</Application>
  <DocSecurity>0</DocSecurity>
  <Lines>1967</Lines>
  <Paragraphs>1653</Paragraphs>
  <ScaleCrop>false</ScaleCrop>
  <HeadingPairs>
    <vt:vector size="2" baseType="variant">
      <vt:variant>
        <vt:lpstr>Title</vt:lpstr>
      </vt:variant>
      <vt:variant>
        <vt:i4>1</vt:i4>
      </vt:variant>
    </vt:vector>
  </HeadingPairs>
  <TitlesOfParts>
    <vt:vector size="1" baseType="lpstr">
      <vt:lpstr>Free Text Search</vt:lpstr>
    </vt:vector>
  </TitlesOfParts>
  <Company>TomTom International B.V.</Company>
  <LinksUpToDate>false</LinksUpToDate>
  <CharactersWithSpaces>56221</CharactersWithSpaces>
  <SharedDoc>false</SharedDoc>
  <HyperlinkBase/>
  <HLinks>
    <vt:vector size="366" baseType="variant">
      <vt:variant>
        <vt:i4>5832716</vt:i4>
      </vt:variant>
      <vt:variant>
        <vt:i4>357</vt:i4>
      </vt:variant>
      <vt:variant>
        <vt:i4>0</vt:i4>
      </vt:variant>
      <vt:variant>
        <vt:i4>5</vt:i4>
      </vt:variant>
      <vt:variant>
        <vt:lpwstr>http://live.gnome.org/Tracker/Decomposed</vt:lpwstr>
      </vt:variant>
      <vt:variant>
        <vt:lpwstr/>
      </vt:variant>
      <vt:variant>
        <vt:i4>7864358</vt:i4>
      </vt:variant>
      <vt:variant>
        <vt:i4>354</vt:i4>
      </vt:variant>
      <vt:variant>
        <vt:i4>0</vt:i4>
      </vt:variant>
      <vt:variant>
        <vt:i4>5</vt:i4>
      </vt:variant>
      <vt:variant>
        <vt:lpwstr>http://mail.gnome.org/archives/tracker-list/2009-January/msg00032.html</vt:lpwstr>
      </vt:variant>
      <vt:variant>
        <vt:lpwstr/>
      </vt:variant>
      <vt:variant>
        <vt:i4>5111836</vt:i4>
      </vt:variant>
      <vt:variant>
        <vt:i4>351</vt:i4>
      </vt:variant>
      <vt:variant>
        <vt:i4>0</vt:i4>
      </vt:variant>
      <vt:variant>
        <vt:i4>5</vt:i4>
      </vt:variant>
      <vt:variant>
        <vt:lpwstr>http://librdf.org/rasqal/</vt:lpwstr>
      </vt:variant>
      <vt:variant>
        <vt:lpwstr/>
      </vt:variant>
      <vt:variant>
        <vt:i4>5570577</vt:i4>
      </vt:variant>
      <vt:variant>
        <vt:i4>348</vt:i4>
      </vt:variant>
      <vt:variant>
        <vt:i4>0</vt:i4>
      </vt:variant>
      <vt:variant>
        <vt:i4>5</vt:i4>
      </vt:variant>
      <vt:variant>
        <vt:lpwstr>http://librdf.org/raptor/</vt:lpwstr>
      </vt:variant>
      <vt:variant>
        <vt:lpwstr/>
      </vt:variant>
      <vt:variant>
        <vt:i4>3276924</vt:i4>
      </vt:variant>
      <vt:variant>
        <vt:i4>345</vt:i4>
      </vt:variant>
      <vt:variant>
        <vt:i4>0</vt:i4>
      </vt:variant>
      <vt:variant>
        <vt:i4>5</vt:i4>
      </vt:variant>
      <vt:variant>
        <vt:lpwstr>http://librdf.org/</vt:lpwstr>
      </vt:variant>
      <vt:variant>
        <vt:lpwstr/>
      </vt:variant>
      <vt:variant>
        <vt:i4>6619235</vt:i4>
      </vt:variant>
      <vt:variant>
        <vt:i4>342</vt:i4>
      </vt:variant>
      <vt:variant>
        <vt:i4>0</vt:i4>
      </vt:variant>
      <vt:variant>
        <vt:i4>5</vt:i4>
      </vt:variant>
      <vt:variant>
        <vt:lpwstr>http://sourceforge.net/projects/gabasa/</vt:lpwstr>
      </vt:variant>
      <vt:variant>
        <vt:lpwstr/>
      </vt:variant>
      <vt:variant>
        <vt:i4>1769483</vt:i4>
      </vt:variant>
      <vt:variant>
        <vt:i4>339</vt:i4>
      </vt:variant>
      <vt:variant>
        <vt:i4>0</vt:i4>
      </vt:variant>
      <vt:variant>
        <vt:i4>5</vt:i4>
      </vt:variant>
      <vt:variant>
        <vt:lpwstr>http://sourceforge.net/projects/belzebub</vt:lpwstr>
      </vt:variant>
      <vt:variant>
        <vt:lpwstr/>
      </vt:variant>
      <vt:variant>
        <vt:i4>1704008</vt:i4>
      </vt:variant>
      <vt:variant>
        <vt:i4>336</vt:i4>
      </vt:variant>
      <vt:variant>
        <vt:i4>0</vt:i4>
      </vt:variant>
      <vt:variant>
        <vt:i4>5</vt:i4>
      </vt:variant>
      <vt:variant>
        <vt:lpwstr>http://lucene.apache.org/</vt:lpwstr>
      </vt:variant>
      <vt:variant>
        <vt:lpwstr/>
      </vt:variant>
      <vt:variant>
        <vt:i4>6357041</vt:i4>
      </vt:variant>
      <vt:variant>
        <vt:i4>333</vt:i4>
      </vt:variant>
      <vt:variant>
        <vt:i4>0</vt:i4>
      </vt:variant>
      <vt:variant>
        <vt:i4>5</vt:i4>
      </vt:variant>
      <vt:variant>
        <vt:lpwstr>http://www.beagle-project.org/</vt:lpwstr>
      </vt:variant>
      <vt:variant>
        <vt:lpwstr/>
      </vt:variant>
      <vt:variant>
        <vt:i4>2490400</vt:i4>
      </vt:variant>
      <vt:variant>
        <vt:i4>330</vt:i4>
      </vt:variant>
      <vt:variant>
        <vt:i4>0</vt:i4>
      </vt:variant>
      <vt:variant>
        <vt:i4>5</vt:i4>
      </vt:variant>
      <vt:variant>
        <vt:lpwstr>http://www.indt.org.br/</vt:lpwstr>
      </vt:variant>
      <vt:variant>
        <vt:lpwstr/>
      </vt:variant>
      <vt:variant>
        <vt:i4>1507392</vt:i4>
      </vt:variant>
      <vt:variant>
        <vt:i4>327</vt:i4>
      </vt:variant>
      <vt:variant>
        <vt:i4>0</vt:i4>
      </vt:variant>
      <vt:variant>
        <vt:i4>5</vt:i4>
      </vt:variant>
      <vt:variant>
        <vt:lpwstr>http://lms.garage.maemo.org/</vt:lpwstr>
      </vt:variant>
      <vt:variant>
        <vt:lpwstr/>
      </vt:variant>
      <vt:variant>
        <vt:i4>1704027</vt:i4>
      </vt:variant>
      <vt:variant>
        <vt:i4>324</vt:i4>
      </vt:variant>
      <vt:variant>
        <vt:i4>0</vt:i4>
      </vt:variant>
      <vt:variant>
        <vt:i4>5</vt:i4>
      </vt:variant>
      <vt:variant>
        <vt:lpwstr>http://mail.gnome.org/archives/tracker-list/2007-September/msg00050.html</vt:lpwstr>
      </vt:variant>
      <vt:variant>
        <vt:lpwstr/>
      </vt:variant>
      <vt:variant>
        <vt:i4>1704030</vt:i4>
      </vt:variant>
      <vt:variant>
        <vt:i4>321</vt:i4>
      </vt:variant>
      <vt:variant>
        <vt:i4>0</vt:i4>
      </vt:variant>
      <vt:variant>
        <vt:i4>5</vt:i4>
      </vt:variant>
      <vt:variant>
        <vt:lpwstr>http://mail.gnome.org/archives/tracker-list/2007-September/msg00055.html</vt:lpwstr>
      </vt:variant>
      <vt:variant>
        <vt:lpwstr/>
      </vt:variant>
      <vt:variant>
        <vt:i4>3735606</vt:i4>
      </vt:variant>
      <vt:variant>
        <vt:i4>318</vt:i4>
      </vt:variant>
      <vt:variant>
        <vt:i4>0</vt:i4>
      </vt:variant>
      <vt:variant>
        <vt:i4>5</vt:i4>
      </vt:variant>
      <vt:variant>
        <vt:lpwstr>http://www.wikinfo.org/index.php/Comparison_of_desktop_search_software</vt:lpwstr>
      </vt:variant>
      <vt:variant>
        <vt:lpwstr/>
      </vt:variant>
      <vt:variant>
        <vt:i4>4259871</vt:i4>
      </vt:variant>
      <vt:variant>
        <vt:i4>315</vt:i4>
      </vt:variant>
      <vt:variant>
        <vt:i4>0</vt:i4>
      </vt:variant>
      <vt:variant>
        <vt:i4>5</vt:i4>
      </vt:variant>
      <vt:variant>
        <vt:lpwstr>http://xesam.org/main</vt:lpwstr>
      </vt:variant>
      <vt:variant>
        <vt:lpwstr/>
      </vt:variant>
      <vt:variant>
        <vt:i4>7274506</vt:i4>
      </vt:variant>
      <vt:variant>
        <vt:i4>312</vt:i4>
      </vt:variant>
      <vt:variant>
        <vt:i4>0</vt:i4>
      </vt:variant>
      <vt:variant>
        <vt:i4>5</vt:i4>
      </vt:variant>
      <vt:variant>
        <vt:lpwstr>http://www.mythtv.org/wiki/Device_Filenames_and_udev</vt:lpwstr>
      </vt:variant>
      <vt:variant>
        <vt:lpwstr/>
      </vt:variant>
      <vt:variant>
        <vt:i4>196723</vt:i4>
      </vt:variant>
      <vt:variant>
        <vt:i4>309</vt:i4>
      </vt:variant>
      <vt:variant>
        <vt:i4>0</vt:i4>
      </vt:variant>
      <vt:variant>
        <vt:i4>5</vt:i4>
      </vt:variant>
      <vt:variant>
        <vt:lpwstr>http://bugzilla.gnome.org/show_bug.cgi?id=405381</vt:lpwstr>
      </vt:variant>
      <vt:variant>
        <vt:lpwstr/>
      </vt:variant>
      <vt:variant>
        <vt:i4>2359358</vt:i4>
      </vt:variant>
      <vt:variant>
        <vt:i4>306</vt:i4>
      </vt:variant>
      <vt:variant>
        <vt:i4>0</vt:i4>
      </vt:variant>
      <vt:variant>
        <vt:i4>5</vt:i4>
      </vt:variant>
      <vt:variant>
        <vt:lpwstr>http://svn.gnome.org/svn/tracker/trunk/data/tracker-introspect.xml</vt:lpwstr>
      </vt:variant>
      <vt:variant>
        <vt:lpwstr/>
      </vt:variant>
      <vt:variant>
        <vt:i4>3735606</vt:i4>
      </vt:variant>
      <vt:variant>
        <vt:i4>303</vt:i4>
      </vt:variant>
      <vt:variant>
        <vt:i4>0</vt:i4>
      </vt:variant>
      <vt:variant>
        <vt:i4>5</vt:i4>
      </vt:variant>
      <vt:variant>
        <vt:lpwstr>http://www.wikinfo.org/index.php/Comparison_of_desktop_search_software</vt:lpwstr>
      </vt:variant>
      <vt:variant>
        <vt:lpwstr/>
      </vt:variant>
      <vt:variant>
        <vt:i4>2818132</vt:i4>
      </vt:variant>
      <vt:variant>
        <vt:i4>300</vt:i4>
      </vt:variant>
      <vt:variant>
        <vt:i4>0</vt:i4>
      </vt:variant>
      <vt:variant>
        <vt:i4>5</vt:i4>
      </vt:variant>
      <vt:variant>
        <vt:lpwstr>http://en.wikipedia.org/wiki/List_of_search_engines</vt:lpwstr>
      </vt:variant>
      <vt:variant>
        <vt:lpwstr>Desktop_search_engines</vt:lpwstr>
      </vt:variant>
      <vt:variant>
        <vt:i4>8192028</vt:i4>
      </vt:variant>
      <vt:variant>
        <vt:i4>297</vt:i4>
      </vt:variant>
      <vt:variant>
        <vt:i4>0</vt:i4>
      </vt:variant>
      <vt:variant>
        <vt:i4>5</vt:i4>
      </vt:variant>
      <vt:variant>
        <vt:lpwstr>http://en.wikipedia.org/wiki/Desktop_search</vt:lpwstr>
      </vt:variant>
      <vt:variant>
        <vt:lpwstr/>
      </vt:variant>
      <vt:variant>
        <vt:i4>983066</vt:i4>
      </vt:variant>
      <vt:variant>
        <vt:i4>288</vt:i4>
      </vt:variant>
      <vt:variant>
        <vt:i4>0</vt:i4>
      </vt:variant>
      <vt:variant>
        <vt:i4>5</vt:i4>
      </vt:variant>
      <vt:variant>
        <vt:lpwstr>http://projects.gnome.org/tracker</vt:lpwstr>
      </vt:variant>
      <vt:variant>
        <vt:lpwstr/>
      </vt:variant>
      <vt:variant>
        <vt:i4>1507380</vt:i4>
      </vt:variant>
      <vt:variant>
        <vt:i4>266</vt:i4>
      </vt:variant>
      <vt:variant>
        <vt:i4>0</vt:i4>
      </vt:variant>
      <vt:variant>
        <vt:i4>5</vt:i4>
      </vt:variant>
      <vt:variant>
        <vt:lpwstr/>
      </vt:variant>
      <vt:variant>
        <vt:lpwstr>_Toc226368697</vt:lpwstr>
      </vt:variant>
      <vt:variant>
        <vt:i4>1507380</vt:i4>
      </vt:variant>
      <vt:variant>
        <vt:i4>260</vt:i4>
      </vt:variant>
      <vt:variant>
        <vt:i4>0</vt:i4>
      </vt:variant>
      <vt:variant>
        <vt:i4>5</vt:i4>
      </vt:variant>
      <vt:variant>
        <vt:lpwstr/>
      </vt:variant>
      <vt:variant>
        <vt:lpwstr>_Toc226368696</vt:lpwstr>
      </vt:variant>
      <vt:variant>
        <vt:i4>1507380</vt:i4>
      </vt:variant>
      <vt:variant>
        <vt:i4>254</vt:i4>
      </vt:variant>
      <vt:variant>
        <vt:i4>0</vt:i4>
      </vt:variant>
      <vt:variant>
        <vt:i4>5</vt:i4>
      </vt:variant>
      <vt:variant>
        <vt:lpwstr/>
      </vt:variant>
      <vt:variant>
        <vt:lpwstr>_Toc226368695</vt:lpwstr>
      </vt:variant>
      <vt:variant>
        <vt:i4>1507380</vt:i4>
      </vt:variant>
      <vt:variant>
        <vt:i4>248</vt:i4>
      </vt:variant>
      <vt:variant>
        <vt:i4>0</vt:i4>
      </vt:variant>
      <vt:variant>
        <vt:i4>5</vt:i4>
      </vt:variant>
      <vt:variant>
        <vt:lpwstr/>
      </vt:variant>
      <vt:variant>
        <vt:lpwstr>_Toc226368694</vt:lpwstr>
      </vt:variant>
      <vt:variant>
        <vt:i4>1507380</vt:i4>
      </vt:variant>
      <vt:variant>
        <vt:i4>242</vt:i4>
      </vt:variant>
      <vt:variant>
        <vt:i4>0</vt:i4>
      </vt:variant>
      <vt:variant>
        <vt:i4>5</vt:i4>
      </vt:variant>
      <vt:variant>
        <vt:lpwstr/>
      </vt:variant>
      <vt:variant>
        <vt:lpwstr>_Toc226368693</vt:lpwstr>
      </vt:variant>
      <vt:variant>
        <vt:i4>1507380</vt:i4>
      </vt:variant>
      <vt:variant>
        <vt:i4>236</vt:i4>
      </vt:variant>
      <vt:variant>
        <vt:i4>0</vt:i4>
      </vt:variant>
      <vt:variant>
        <vt:i4>5</vt:i4>
      </vt:variant>
      <vt:variant>
        <vt:lpwstr/>
      </vt:variant>
      <vt:variant>
        <vt:lpwstr>_Toc226368692</vt:lpwstr>
      </vt:variant>
      <vt:variant>
        <vt:i4>1507380</vt:i4>
      </vt:variant>
      <vt:variant>
        <vt:i4>230</vt:i4>
      </vt:variant>
      <vt:variant>
        <vt:i4>0</vt:i4>
      </vt:variant>
      <vt:variant>
        <vt:i4>5</vt:i4>
      </vt:variant>
      <vt:variant>
        <vt:lpwstr/>
      </vt:variant>
      <vt:variant>
        <vt:lpwstr>_Toc226368691</vt:lpwstr>
      </vt:variant>
      <vt:variant>
        <vt:i4>1507380</vt:i4>
      </vt:variant>
      <vt:variant>
        <vt:i4>224</vt:i4>
      </vt:variant>
      <vt:variant>
        <vt:i4>0</vt:i4>
      </vt:variant>
      <vt:variant>
        <vt:i4>5</vt:i4>
      </vt:variant>
      <vt:variant>
        <vt:lpwstr/>
      </vt:variant>
      <vt:variant>
        <vt:lpwstr>_Toc226368690</vt:lpwstr>
      </vt:variant>
      <vt:variant>
        <vt:i4>1441844</vt:i4>
      </vt:variant>
      <vt:variant>
        <vt:i4>218</vt:i4>
      </vt:variant>
      <vt:variant>
        <vt:i4>0</vt:i4>
      </vt:variant>
      <vt:variant>
        <vt:i4>5</vt:i4>
      </vt:variant>
      <vt:variant>
        <vt:lpwstr/>
      </vt:variant>
      <vt:variant>
        <vt:lpwstr>_Toc226368689</vt:lpwstr>
      </vt:variant>
      <vt:variant>
        <vt:i4>1441844</vt:i4>
      </vt:variant>
      <vt:variant>
        <vt:i4>212</vt:i4>
      </vt:variant>
      <vt:variant>
        <vt:i4>0</vt:i4>
      </vt:variant>
      <vt:variant>
        <vt:i4>5</vt:i4>
      </vt:variant>
      <vt:variant>
        <vt:lpwstr/>
      </vt:variant>
      <vt:variant>
        <vt:lpwstr>_Toc226368688</vt:lpwstr>
      </vt:variant>
      <vt:variant>
        <vt:i4>1441844</vt:i4>
      </vt:variant>
      <vt:variant>
        <vt:i4>206</vt:i4>
      </vt:variant>
      <vt:variant>
        <vt:i4>0</vt:i4>
      </vt:variant>
      <vt:variant>
        <vt:i4>5</vt:i4>
      </vt:variant>
      <vt:variant>
        <vt:lpwstr/>
      </vt:variant>
      <vt:variant>
        <vt:lpwstr>_Toc226368687</vt:lpwstr>
      </vt:variant>
      <vt:variant>
        <vt:i4>1441844</vt:i4>
      </vt:variant>
      <vt:variant>
        <vt:i4>200</vt:i4>
      </vt:variant>
      <vt:variant>
        <vt:i4>0</vt:i4>
      </vt:variant>
      <vt:variant>
        <vt:i4>5</vt:i4>
      </vt:variant>
      <vt:variant>
        <vt:lpwstr/>
      </vt:variant>
      <vt:variant>
        <vt:lpwstr>_Toc226368686</vt:lpwstr>
      </vt:variant>
      <vt:variant>
        <vt:i4>1441844</vt:i4>
      </vt:variant>
      <vt:variant>
        <vt:i4>194</vt:i4>
      </vt:variant>
      <vt:variant>
        <vt:i4>0</vt:i4>
      </vt:variant>
      <vt:variant>
        <vt:i4>5</vt:i4>
      </vt:variant>
      <vt:variant>
        <vt:lpwstr/>
      </vt:variant>
      <vt:variant>
        <vt:lpwstr>_Toc226368685</vt:lpwstr>
      </vt:variant>
      <vt:variant>
        <vt:i4>1441844</vt:i4>
      </vt:variant>
      <vt:variant>
        <vt:i4>188</vt:i4>
      </vt:variant>
      <vt:variant>
        <vt:i4>0</vt:i4>
      </vt:variant>
      <vt:variant>
        <vt:i4>5</vt:i4>
      </vt:variant>
      <vt:variant>
        <vt:lpwstr/>
      </vt:variant>
      <vt:variant>
        <vt:lpwstr>_Toc226368684</vt:lpwstr>
      </vt:variant>
      <vt:variant>
        <vt:i4>1441844</vt:i4>
      </vt:variant>
      <vt:variant>
        <vt:i4>182</vt:i4>
      </vt:variant>
      <vt:variant>
        <vt:i4>0</vt:i4>
      </vt:variant>
      <vt:variant>
        <vt:i4>5</vt:i4>
      </vt:variant>
      <vt:variant>
        <vt:lpwstr/>
      </vt:variant>
      <vt:variant>
        <vt:lpwstr>_Toc226368683</vt:lpwstr>
      </vt:variant>
      <vt:variant>
        <vt:i4>1441844</vt:i4>
      </vt:variant>
      <vt:variant>
        <vt:i4>176</vt:i4>
      </vt:variant>
      <vt:variant>
        <vt:i4>0</vt:i4>
      </vt:variant>
      <vt:variant>
        <vt:i4>5</vt:i4>
      </vt:variant>
      <vt:variant>
        <vt:lpwstr/>
      </vt:variant>
      <vt:variant>
        <vt:lpwstr>_Toc226368682</vt:lpwstr>
      </vt:variant>
      <vt:variant>
        <vt:i4>1441844</vt:i4>
      </vt:variant>
      <vt:variant>
        <vt:i4>170</vt:i4>
      </vt:variant>
      <vt:variant>
        <vt:i4>0</vt:i4>
      </vt:variant>
      <vt:variant>
        <vt:i4>5</vt:i4>
      </vt:variant>
      <vt:variant>
        <vt:lpwstr/>
      </vt:variant>
      <vt:variant>
        <vt:lpwstr>_Toc226368681</vt:lpwstr>
      </vt:variant>
      <vt:variant>
        <vt:i4>1441844</vt:i4>
      </vt:variant>
      <vt:variant>
        <vt:i4>164</vt:i4>
      </vt:variant>
      <vt:variant>
        <vt:i4>0</vt:i4>
      </vt:variant>
      <vt:variant>
        <vt:i4>5</vt:i4>
      </vt:variant>
      <vt:variant>
        <vt:lpwstr/>
      </vt:variant>
      <vt:variant>
        <vt:lpwstr>_Toc226368680</vt:lpwstr>
      </vt:variant>
      <vt:variant>
        <vt:i4>1638452</vt:i4>
      </vt:variant>
      <vt:variant>
        <vt:i4>158</vt:i4>
      </vt:variant>
      <vt:variant>
        <vt:i4>0</vt:i4>
      </vt:variant>
      <vt:variant>
        <vt:i4>5</vt:i4>
      </vt:variant>
      <vt:variant>
        <vt:lpwstr/>
      </vt:variant>
      <vt:variant>
        <vt:lpwstr>_Toc226368679</vt:lpwstr>
      </vt:variant>
      <vt:variant>
        <vt:i4>1638452</vt:i4>
      </vt:variant>
      <vt:variant>
        <vt:i4>152</vt:i4>
      </vt:variant>
      <vt:variant>
        <vt:i4>0</vt:i4>
      </vt:variant>
      <vt:variant>
        <vt:i4>5</vt:i4>
      </vt:variant>
      <vt:variant>
        <vt:lpwstr/>
      </vt:variant>
      <vt:variant>
        <vt:lpwstr>_Toc226368678</vt:lpwstr>
      </vt:variant>
      <vt:variant>
        <vt:i4>1638452</vt:i4>
      </vt:variant>
      <vt:variant>
        <vt:i4>146</vt:i4>
      </vt:variant>
      <vt:variant>
        <vt:i4>0</vt:i4>
      </vt:variant>
      <vt:variant>
        <vt:i4>5</vt:i4>
      </vt:variant>
      <vt:variant>
        <vt:lpwstr/>
      </vt:variant>
      <vt:variant>
        <vt:lpwstr>_Toc226368677</vt:lpwstr>
      </vt:variant>
      <vt:variant>
        <vt:i4>1638452</vt:i4>
      </vt:variant>
      <vt:variant>
        <vt:i4>140</vt:i4>
      </vt:variant>
      <vt:variant>
        <vt:i4>0</vt:i4>
      </vt:variant>
      <vt:variant>
        <vt:i4>5</vt:i4>
      </vt:variant>
      <vt:variant>
        <vt:lpwstr/>
      </vt:variant>
      <vt:variant>
        <vt:lpwstr>_Toc226368676</vt:lpwstr>
      </vt:variant>
      <vt:variant>
        <vt:i4>1638452</vt:i4>
      </vt:variant>
      <vt:variant>
        <vt:i4>134</vt:i4>
      </vt:variant>
      <vt:variant>
        <vt:i4>0</vt:i4>
      </vt:variant>
      <vt:variant>
        <vt:i4>5</vt:i4>
      </vt:variant>
      <vt:variant>
        <vt:lpwstr/>
      </vt:variant>
      <vt:variant>
        <vt:lpwstr>_Toc226368675</vt:lpwstr>
      </vt:variant>
      <vt:variant>
        <vt:i4>1638452</vt:i4>
      </vt:variant>
      <vt:variant>
        <vt:i4>128</vt:i4>
      </vt:variant>
      <vt:variant>
        <vt:i4>0</vt:i4>
      </vt:variant>
      <vt:variant>
        <vt:i4>5</vt:i4>
      </vt:variant>
      <vt:variant>
        <vt:lpwstr/>
      </vt:variant>
      <vt:variant>
        <vt:lpwstr>_Toc226368674</vt:lpwstr>
      </vt:variant>
      <vt:variant>
        <vt:i4>1638452</vt:i4>
      </vt:variant>
      <vt:variant>
        <vt:i4>122</vt:i4>
      </vt:variant>
      <vt:variant>
        <vt:i4>0</vt:i4>
      </vt:variant>
      <vt:variant>
        <vt:i4>5</vt:i4>
      </vt:variant>
      <vt:variant>
        <vt:lpwstr/>
      </vt:variant>
      <vt:variant>
        <vt:lpwstr>_Toc226368673</vt:lpwstr>
      </vt:variant>
      <vt:variant>
        <vt:i4>1638452</vt:i4>
      </vt:variant>
      <vt:variant>
        <vt:i4>116</vt:i4>
      </vt:variant>
      <vt:variant>
        <vt:i4>0</vt:i4>
      </vt:variant>
      <vt:variant>
        <vt:i4>5</vt:i4>
      </vt:variant>
      <vt:variant>
        <vt:lpwstr/>
      </vt:variant>
      <vt:variant>
        <vt:lpwstr>_Toc226368672</vt:lpwstr>
      </vt:variant>
      <vt:variant>
        <vt:i4>1638452</vt:i4>
      </vt:variant>
      <vt:variant>
        <vt:i4>110</vt:i4>
      </vt:variant>
      <vt:variant>
        <vt:i4>0</vt:i4>
      </vt:variant>
      <vt:variant>
        <vt:i4>5</vt:i4>
      </vt:variant>
      <vt:variant>
        <vt:lpwstr/>
      </vt:variant>
      <vt:variant>
        <vt:lpwstr>_Toc226368671</vt:lpwstr>
      </vt:variant>
      <vt:variant>
        <vt:i4>1638452</vt:i4>
      </vt:variant>
      <vt:variant>
        <vt:i4>104</vt:i4>
      </vt:variant>
      <vt:variant>
        <vt:i4>0</vt:i4>
      </vt:variant>
      <vt:variant>
        <vt:i4>5</vt:i4>
      </vt:variant>
      <vt:variant>
        <vt:lpwstr/>
      </vt:variant>
      <vt:variant>
        <vt:lpwstr>_Toc226368670</vt:lpwstr>
      </vt:variant>
      <vt:variant>
        <vt:i4>1572916</vt:i4>
      </vt:variant>
      <vt:variant>
        <vt:i4>98</vt:i4>
      </vt:variant>
      <vt:variant>
        <vt:i4>0</vt:i4>
      </vt:variant>
      <vt:variant>
        <vt:i4>5</vt:i4>
      </vt:variant>
      <vt:variant>
        <vt:lpwstr/>
      </vt:variant>
      <vt:variant>
        <vt:lpwstr>_Toc226368669</vt:lpwstr>
      </vt:variant>
      <vt:variant>
        <vt:i4>1572916</vt:i4>
      </vt:variant>
      <vt:variant>
        <vt:i4>92</vt:i4>
      </vt:variant>
      <vt:variant>
        <vt:i4>0</vt:i4>
      </vt:variant>
      <vt:variant>
        <vt:i4>5</vt:i4>
      </vt:variant>
      <vt:variant>
        <vt:lpwstr/>
      </vt:variant>
      <vt:variant>
        <vt:lpwstr>_Toc226368668</vt:lpwstr>
      </vt:variant>
      <vt:variant>
        <vt:i4>1572916</vt:i4>
      </vt:variant>
      <vt:variant>
        <vt:i4>86</vt:i4>
      </vt:variant>
      <vt:variant>
        <vt:i4>0</vt:i4>
      </vt:variant>
      <vt:variant>
        <vt:i4>5</vt:i4>
      </vt:variant>
      <vt:variant>
        <vt:lpwstr/>
      </vt:variant>
      <vt:variant>
        <vt:lpwstr>_Toc226368667</vt:lpwstr>
      </vt:variant>
      <vt:variant>
        <vt:i4>1572916</vt:i4>
      </vt:variant>
      <vt:variant>
        <vt:i4>80</vt:i4>
      </vt:variant>
      <vt:variant>
        <vt:i4>0</vt:i4>
      </vt:variant>
      <vt:variant>
        <vt:i4>5</vt:i4>
      </vt:variant>
      <vt:variant>
        <vt:lpwstr/>
      </vt:variant>
      <vt:variant>
        <vt:lpwstr>_Toc226368666</vt:lpwstr>
      </vt:variant>
      <vt:variant>
        <vt:i4>1572916</vt:i4>
      </vt:variant>
      <vt:variant>
        <vt:i4>74</vt:i4>
      </vt:variant>
      <vt:variant>
        <vt:i4>0</vt:i4>
      </vt:variant>
      <vt:variant>
        <vt:i4>5</vt:i4>
      </vt:variant>
      <vt:variant>
        <vt:lpwstr/>
      </vt:variant>
      <vt:variant>
        <vt:lpwstr>_Toc226368665</vt:lpwstr>
      </vt:variant>
      <vt:variant>
        <vt:i4>1572916</vt:i4>
      </vt:variant>
      <vt:variant>
        <vt:i4>68</vt:i4>
      </vt:variant>
      <vt:variant>
        <vt:i4>0</vt:i4>
      </vt:variant>
      <vt:variant>
        <vt:i4>5</vt:i4>
      </vt:variant>
      <vt:variant>
        <vt:lpwstr/>
      </vt:variant>
      <vt:variant>
        <vt:lpwstr>_Toc226368664</vt:lpwstr>
      </vt:variant>
      <vt:variant>
        <vt:i4>1572916</vt:i4>
      </vt:variant>
      <vt:variant>
        <vt:i4>62</vt:i4>
      </vt:variant>
      <vt:variant>
        <vt:i4>0</vt:i4>
      </vt:variant>
      <vt:variant>
        <vt:i4>5</vt:i4>
      </vt:variant>
      <vt:variant>
        <vt:lpwstr/>
      </vt:variant>
      <vt:variant>
        <vt:lpwstr>_Toc226368663</vt:lpwstr>
      </vt:variant>
      <vt:variant>
        <vt:i4>1572916</vt:i4>
      </vt:variant>
      <vt:variant>
        <vt:i4>56</vt:i4>
      </vt:variant>
      <vt:variant>
        <vt:i4>0</vt:i4>
      </vt:variant>
      <vt:variant>
        <vt:i4>5</vt:i4>
      </vt:variant>
      <vt:variant>
        <vt:lpwstr/>
      </vt:variant>
      <vt:variant>
        <vt:lpwstr>_Toc226368662</vt:lpwstr>
      </vt:variant>
      <vt:variant>
        <vt:i4>1572916</vt:i4>
      </vt:variant>
      <vt:variant>
        <vt:i4>50</vt:i4>
      </vt:variant>
      <vt:variant>
        <vt:i4>0</vt:i4>
      </vt:variant>
      <vt:variant>
        <vt:i4>5</vt:i4>
      </vt:variant>
      <vt:variant>
        <vt:lpwstr/>
      </vt:variant>
      <vt:variant>
        <vt:lpwstr>_Toc226368661</vt:lpwstr>
      </vt:variant>
      <vt:variant>
        <vt:i4>1572916</vt:i4>
      </vt:variant>
      <vt:variant>
        <vt:i4>44</vt:i4>
      </vt:variant>
      <vt:variant>
        <vt:i4>0</vt:i4>
      </vt:variant>
      <vt:variant>
        <vt:i4>5</vt:i4>
      </vt:variant>
      <vt:variant>
        <vt:lpwstr/>
      </vt:variant>
      <vt:variant>
        <vt:lpwstr>_Toc226368660</vt:lpwstr>
      </vt:variant>
      <vt:variant>
        <vt:i4>1769524</vt:i4>
      </vt:variant>
      <vt:variant>
        <vt:i4>38</vt:i4>
      </vt:variant>
      <vt:variant>
        <vt:i4>0</vt:i4>
      </vt:variant>
      <vt:variant>
        <vt:i4>5</vt:i4>
      </vt:variant>
      <vt:variant>
        <vt:lpwstr/>
      </vt:variant>
      <vt:variant>
        <vt:lpwstr>_Toc226368659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Free Text Search</dc:title>
  <dc:subject>Free Text Search</dc:subject>
  <dc:creator>Peter Goedegebure</dc:creator>
  <cp:keywords>GENIVI, Navigation, Free Text Search, Location Based Services</cp:keywords>
  <dc:description>This document provides the Component Specification for the Free Text Search Component.</dc:description>
  <cp:lastModifiedBy>Morteza Damavandpeyma</cp:lastModifiedBy>
  <cp:revision>85</cp:revision>
  <cp:lastPrinted>2007-01-11T07:18:00Z</cp:lastPrinted>
  <dcterms:created xsi:type="dcterms:W3CDTF">2015-12-17T13:26:00Z</dcterms:created>
  <dcterms:modified xsi:type="dcterms:W3CDTF">2017-01-30T08:57:00Z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tination">
    <vt:lpwstr>GENIVI Alliance</vt:lpwstr>
  </property>
  <property fmtid="{D5CDD505-2E9C-101B-9397-08002B2CF9AE}" pid="3" name="Disposition">
    <vt:lpwstr>NotAccepted</vt:lpwstr>
  </property>
  <property fmtid="{D5CDD505-2E9C-101B-9397-08002B2CF9AE}" pid="4" name="GENIVI-FooterDesignation">
    <vt:lpwstr>For GENIVI Members only.</vt:lpwstr>
  </property>
  <property fmtid="{D5CDD505-2E9C-101B-9397-08002B2CF9AE}" pid="5" name="Document number">
    <vt:lpwstr>CS00050</vt:lpwstr>
  </property>
  <property fmtid="{D5CDD505-2E9C-101B-9397-08002B2CF9AE}" pid="6" name="GENIVI-DocType">
    <vt:lpwstr>Component Specification</vt:lpwstr>
  </property>
  <property fmtid="{D5CDD505-2E9C-101B-9397-08002B2CF9AE}" pid="7" name="GENIVI-DocVersion">
    <vt:lpwstr>0.2</vt:lpwstr>
  </property>
  <property fmtid="{D5CDD505-2E9C-101B-9397-08002B2CF9AE}" pid="8" name="GENIVI-DocDate">
    <vt:lpwstr>2017-01-30</vt:lpwstr>
  </property>
  <property fmtid="{D5CDD505-2E9C-101B-9397-08002B2CF9AE}" pid="9" name="GENIVI-CopyrightYear">
    <vt:lpwstr>2017</vt:lpwstr>
  </property>
  <property fmtid="{D5CDD505-2E9C-101B-9397-08002B2CF9AE}" pid="10" name="GENIVI-Public">
    <vt:bool>true</vt:bool>
  </property>
  <property fmtid="{D5CDD505-2E9C-101B-9397-08002B2CF9AE}" pid="11" name="GENIVI-DocLicense">
    <vt:lpwstr>This work is licensed under a Creative Commons Attribution-ShareAlike 4.0 International License.</vt:lpwstr>
  </property>
  <property fmtid="{D5CDD505-2E9C-101B-9397-08002B2CF9AE}" pid="12" name="GENIVI-CopyrightHolders">
    <vt:lpwstr>PCA Peugeot Citroën, XS Embedded GmbH, TomTom International B.V., Continental Automotive GmbH, Alpine Electronics R&amp;D Europe GmbH, Harman-Becker Automotive GmbH</vt:lpwstr>
  </property>
  <property fmtid="{D5CDD505-2E9C-101B-9397-08002B2CF9AE}" pid="13" name="GENIVI-LicenseLink">
    <vt:lpwstr>http://creativecommons.org/licenses/by-sa/4.0</vt:lpwstr>
  </property>
</Properties>
</file>